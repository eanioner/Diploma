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EC" w:rsidRDefault="00941397">
      <w:pPr>
        <w:pStyle w:val="a7"/>
        <w:spacing w:line="276" w:lineRule="auto"/>
        <w:rPr>
          <w:smallCaps/>
        </w:rPr>
      </w:pPr>
      <w:r>
        <w:rPr>
          <w:smallCaps/>
        </w:rPr>
        <w:t>Санкт-Петербургский государственный университет</w:t>
      </w:r>
    </w:p>
    <w:p w:rsidR="00FA4EEC" w:rsidRDefault="00941397">
      <w:pPr>
        <w:pStyle w:val="a7"/>
        <w:spacing w:line="276" w:lineRule="auto"/>
        <w:rPr>
          <w:b/>
          <w:smallCaps/>
        </w:rPr>
      </w:pPr>
      <w:r>
        <w:rPr>
          <w:b/>
          <w:smallCaps/>
        </w:rPr>
        <w:t>Факультет прикладной математики – процессов управления</w:t>
      </w:r>
    </w:p>
    <w:p w:rsidR="00FA4EEC" w:rsidRDefault="00941397">
      <w:pPr>
        <w:pStyle w:val="a7"/>
        <w:spacing w:line="276" w:lineRule="auto"/>
        <w:rPr>
          <w:b/>
          <w:smallCaps/>
        </w:rPr>
      </w:pPr>
      <w:r>
        <w:rPr>
          <w:b/>
          <w:smallCaps/>
        </w:rPr>
        <w:t>Кафедра Технологии Программирования</w:t>
      </w: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Корчагин Дмитрий Дмитриевич</w:t>
      </w: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Дипломная работа</w:t>
      </w:r>
    </w:p>
    <w:p w:rsidR="00FA4EEC" w:rsidRDefault="00FA4EEC">
      <w:pPr>
        <w:pStyle w:val="a7"/>
        <w:spacing w:line="276" w:lineRule="auto"/>
      </w:pP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Обеспечение надежности хранения данных в клиент-серверных системах</w:t>
      </w:r>
    </w:p>
    <w:p w:rsidR="00FA4EEC" w:rsidRDefault="00FA4EEC">
      <w:pPr>
        <w:pStyle w:val="a7"/>
        <w:spacing w:line="276" w:lineRule="auto"/>
      </w:pP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tabs>
          <w:tab w:val="right" w:pos="9356"/>
        </w:tabs>
        <w:spacing w:line="276" w:lineRule="auto"/>
        <w:jc w:val="left"/>
      </w:pPr>
      <w:r>
        <w:t>Заведующий кафедрой,</w:t>
      </w:r>
      <w:r>
        <w:br/>
        <w:t>кандидат физ.-мат. наук,</w:t>
      </w:r>
      <w:r>
        <w:br/>
        <w:t>доцент</w:t>
      </w:r>
      <w:r>
        <w:tab/>
        <w:t>Сергеев С. Л.</w:t>
      </w: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tabs>
          <w:tab w:val="right" w:pos="9356"/>
        </w:tabs>
        <w:spacing w:line="276" w:lineRule="auto"/>
        <w:jc w:val="left"/>
      </w:pPr>
      <w:r>
        <w:t>Научный руководитель,</w:t>
      </w:r>
      <w:r>
        <w:br/>
        <w:t>ст. преподаватель</w:t>
      </w:r>
      <w:r>
        <w:tab/>
        <w:t>Севрюков С. Ю.</w:t>
      </w:r>
    </w:p>
    <w:p w:rsidR="00FA4EEC" w:rsidRDefault="00FA4EEC">
      <w:pPr>
        <w:pStyle w:val="a7"/>
        <w:spacing w:line="276" w:lineRule="auto"/>
      </w:pPr>
    </w:p>
    <w:p w:rsidR="00FA4EEC" w:rsidRDefault="00941397">
      <w:pPr>
        <w:pStyle w:val="a7"/>
        <w:tabs>
          <w:tab w:val="right" w:pos="9356"/>
        </w:tabs>
        <w:spacing w:line="276" w:lineRule="auto"/>
        <w:jc w:val="left"/>
      </w:pPr>
      <w:r>
        <w:t>Рецензент,</w:t>
      </w:r>
      <w:r>
        <w:br/>
        <w:t>доктор физ.-мат. наук,</w:t>
      </w:r>
      <w:r>
        <w:br/>
        <w:t>профессор</w:t>
      </w:r>
      <w:r>
        <w:tab/>
        <w:t>Фамилия И. О.</w:t>
      </w:r>
    </w:p>
    <w:p w:rsidR="00FA4EEC" w:rsidRDefault="00941397">
      <w:pPr>
        <w:pStyle w:val="a7"/>
        <w:spacing w:line="276" w:lineRule="auto"/>
      </w:pPr>
      <w:r>
        <w:t>Санкт-Петербург</w:t>
      </w:r>
    </w:p>
    <w:p w:rsidR="00FA4EEC" w:rsidRDefault="00941397">
      <w:pPr>
        <w:jc w:val="center"/>
      </w:pPr>
      <w:r>
        <w:rPr>
          <w:rFonts w:ascii="Times New Roman" w:hAnsi="Times New Roman"/>
        </w:rPr>
        <w:t>2014</w:t>
      </w:r>
    </w:p>
    <w:p w:rsidR="00FA4EEC" w:rsidRDefault="00941397">
      <w:pPr>
        <w:pStyle w:val="aa"/>
        <w:outlineLvl w:val="9"/>
      </w:pPr>
      <w:r>
        <w:rPr>
          <w:color w:val="auto"/>
          <w:sz w:val="32"/>
          <w:szCs w:val="32"/>
        </w:rPr>
        <w:lastRenderedPageBreak/>
        <w:t>Оглавление</w:t>
      </w:r>
    </w:p>
    <w:p w:rsidR="00FA4EEC" w:rsidRDefault="00941397">
      <w:pPr>
        <w:pStyle w:val="11"/>
        <w:tabs>
          <w:tab w:val="right" w:leader="dot" w:pos="9679"/>
        </w:tabs>
      </w:pPr>
      <w:r>
        <w:rPr>
          <w:rFonts w:ascii="Cambria" w:hAnsi="Cambria"/>
          <w:b/>
          <w:bCs/>
          <w:color w:val="365F91"/>
          <w:sz w:val="28"/>
          <w:szCs w:val="28"/>
        </w:rPr>
        <w:fldChar w:fldCharType="begin"/>
      </w:r>
      <w:r>
        <w:instrText xml:space="preserve"> TOC \o "1-3" \h </w:instrText>
      </w:r>
      <w:r>
        <w:rPr>
          <w:rFonts w:ascii="Cambria" w:hAnsi="Cambria"/>
          <w:b/>
          <w:bCs/>
          <w:color w:val="365F91"/>
          <w:sz w:val="28"/>
          <w:szCs w:val="28"/>
        </w:rPr>
        <w:fldChar w:fldCharType="separate"/>
      </w:r>
      <w:hyperlink w:anchor="_Toc389441090" w:history="1">
        <w:r>
          <w:rPr>
            <w:rStyle w:val="afe"/>
            <w:sz w:val="28"/>
            <w:szCs w:val="28"/>
          </w:rPr>
          <w:t>Введение</w:t>
        </w:r>
      </w:hyperlink>
      <w:hyperlink w:anchor="_Toc389441090" w:history="1">
        <w:r>
          <w:rPr>
            <w:sz w:val="28"/>
            <w:szCs w:val="28"/>
          </w:rPr>
          <w:tab/>
          <w:t>4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091" w:history="1">
        <w:r w:rsidR="00941397">
          <w:rPr>
            <w:rStyle w:val="afe"/>
            <w:sz w:val="28"/>
            <w:szCs w:val="28"/>
          </w:rPr>
          <w:t>Терминология</w:t>
        </w:r>
      </w:hyperlink>
      <w:hyperlink w:anchor="_Toc389441091" w:history="1">
        <w:r w:rsidR="00941397">
          <w:rPr>
            <w:sz w:val="28"/>
            <w:szCs w:val="28"/>
          </w:rPr>
          <w:tab/>
          <w:t>10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092" w:history="1">
        <w:r w:rsidR="00941397">
          <w:rPr>
            <w:rStyle w:val="afe"/>
            <w:sz w:val="28"/>
            <w:szCs w:val="28"/>
          </w:rPr>
          <w:t>Постановка задачи</w:t>
        </w:r>
      </w:hyperlink>
      <w:hyperlink w:anchor="_Toc389441092" w:history="1">
        <w:r w:rsidR="00941397">
          <w:rPr>
            <w:sz w:val="28"/>
            <w:szCs w:val="28"/>
          </w:rPr>
          <w:tab/>
          <w:t>11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093" w:history="1">
        <w:r w:rsidR="00941397">
          <w:rPr>
            <w:rStyle w:val="afe"/>
            <w:rFonts w:eastAsia="Arial"/>
            <w:sz w:val="28"/>
            <w:szCs w:val="28"/>
          </w:rPr>
          <w:t>Глава 1. Определение требований и выбор оптимального решения.</w:t>
        </w:r>
      </w:hyperlink>
      <w:hyperlink w:anchor="_Toc389441093" w:history="1">
        <w:r w:rsidR="00941397">
          <w:rPr>
            <w:sz w:val="28"/>
            <w:szCs w:val="28"/>
          </w:rPr>
          <w:tab/>
          <w:t>12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094" w:history="1">
        <w:r w:rsidR="00941397">
          <w:rPr>
            <w:rStyle w:val="afe"/>
            <w:sz w:val="28"/>
            <w:szCs w:val="28"/>
          </w:rPr>
          <w:t>1.1. Исследование бизнес-процессов.</w:t>
        </w:r>
      </w:hyperlink>
      <w:hyperlink w:anchor="_Toc389441094" w:history="1">
        <w:r w:rsidR="00941397">
          <w:rPr>
            <w:sz w:val="28"/>
            <w:szCs w:val="28"/>
          </w:rPr>
          <w:tab/>
          <w:t>12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095" w:history="1">
        <w:r w:rsidR="00941397">
          <w:rPr>
            <w:rStyle w:val="afe"/>
            <w:sz w:val="28"/>
            <w:szCs w:val="28"/>
          </w:rPr>
          <w:t>1.2. Проблемы</w:t>
        </w:r>
      </w:hyperlink>
      <w:hyperlink w:anchor="_Toc389441095" w:history="1">
        <w:r w:rsidR="00941397">
          <w:rPr>
            <w:sz w:val="28"/>
            <w:szCs w:val="28"/>
          </w:rPr>
          <w:tab/>
          <w:t>13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096" w:history="1">
        <w:r w:rsidR="00941397">
          <w:rPr>
            <w:rStyle w:val="afe"/>
            <w:sz w:val="28"/>
            <w:szCs w:val="28"/>
          </w:rPr>
          <w:t>1.3. Требования к безопасности данных</w:t>
        </w:r>
      </w:hyperlink>
      <w:hyperlink w:anchor="_Toc389441096" w:history="1">
        <w:r w:rsidR="00941397">
          <w:rPr>
            <w:sz w:val="28"/>
            <w:szCs w:val="28"/>
          </w:rPr>
          <w:tab/>
          <w:t>14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097" w:history="1">
        <w:r w:rsidR="00941397">
          <w:rPr>
            <w:rStyle w:val="afe"/>
            <w:sz w:val="28"/>
            <w:szCs w:val="28"/>
          </w:rPr>
          <w:t>1.4. Существующие сервисы</w:t>
        </w:r>
      </w:hyperlink>
      <w:hyperlink w:anchor="_Toc389441097" w:history="1">
        <w:r w:rsidR="00941397">
          <w:rPr>
            <w:sz w:val="28"/>
            <w:szCs w:val="28"/>
          </w:rPr>
          <w:tab/>
          <w:t>15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098" w:history="1">
        <w:r w:rsidR="00941397">
          <w:rPr>
            <w:rStyle w:val="afe"/>
            <w:sz w:val="28"/>
            <w:szCs w:val="28"/>
          </w:rPr>
          <w:t>Dropbox</w:t>
        </w:r>
      </w:hyperlink>
      <w:hyperlink w:anchor="_Toc389441098" w:history="1">
        <w:r w:rsidR="00941397">
          <w:rPr>
            <w:sz w:val="28"/>
            <w:szCs w:val="28"/>
          </w:rPr>
          <w:tab/>
          <w:t>16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099" w:history="1">
        <w:r w:rsidR="00941397">
          <w:rPr>
            <w:rStyle w:val="afe"/>
            <w:sz w:val="28"/>
            <w:szCs w:val="28"/>
          </w:rPr>
          <w:t>Waula</w:t>
        </w:r>
      </w:hyperlink>
      <w:hyperlink w:anchor="_Toc389441099" w:history="1">
        <w:r w:rsidR="00941397">
          <w:rPr>
            <w:sz w:val="28"/>
            <w:szCs w:val="28"/>
          </w:rPr>
          <w:tab/>
          <w:t>16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0" w:history="1">
        <w:r w:rsidR="00941397">
          <w:rPr>
            <w:rStyle w:val="afe"/>
            <w:sz w:val="28"/>
            <w:szCs w:val="28"/>
          </w:rPr>
          <w:t>SpiderOak</w:t>
        </w:r>
      </w:hyperlink>
      <w:hyperlink w:anchor="_Toc389441100" w:history="1">
        <w:r w:rsidR="00941397">
          <w:rPr>
            <w:sz w:val="28"/>
            <w:szCs w:val="28"/>
          </w:rPr>
          <w:tab/>
          <w:t>17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1" w:history="1">
        <w:r w:rsidR="00941397">
          <w:rPr>
            <w:rStyle w:val="afe"/>
            <w:sz w:val="28"/>
            <w:szCs w:val="28"/>
          </w:rPr>
          <w:t>UbuntuOne</w:t>
        </w:r>
      </w:hyperlink>
      <w:hyperlink w:anchor="_Toc389441101" w:history="1">
        <w:r w:rsidR="00941397">
          <w:rPr>
            <w:sz w:val="28"/>
            <w:szCs w:val="28"/>
          </w:rPr>
          <w:tab/>
          <w:t>17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02" w:history="1">
        <w:r w:rsidR="00941397">
          <w:rPr>
            <w:rStyle w:val="afe"/>
            <w:sz w:val="28"/>
            <w:szCs w:val="28"/>
          </w:rPr>
          <w:t>1.5. Существующие решения</w:t>
        </w:r>
      </w:hyperlink>
      <w:hyperlink w:anchor="_Toc389441102" w:history="1">
        <w:r w:rsidR="00941397">
          <w:rPr>
            <w:sz w:val="28"/>
            <w:szCs w:val="28"/>
          </w:rPr>
          <w:tab/>
          <w:t>17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3" w:history="1">
        <w:r w:rsidR="00941397">
          <w:rPr>
            <w:rStyle w:val="afe"/>
            <w:sz w:val="28"/>
            <w:szCs w:val="28"/>
          </w:rPr>
          <w:t>Boxcryptor</w:t>
        </w:r>
      </w:hyperlink>
      <w:hyperlink w:anchor="_Toc389441103" w:history="1">
        <w:r w:rsidR="00941397">
          <w:rPr>
            <w:sz w:val="28"/>
            <w:szCs w:val="28"/>
          </w:rPr>
          <w:tab/>
          <w:t>17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4" w:history="1">
        <w:r w:rsidR="00941397">
          <w:rPr>
            <w:rStyle w:val="afe"/>
            <w:sz w:val="28"/>
            <w:szCs w:val="28"/>
          </w:rPr>
          <w:t>Viivo</w:t>
        </w:r>
      </w:hyperlink>
      <w:hyperlink w:anchor="_Toc389441104" w:history="1">
        <w:r w:rsidR="00941397">
          <w:rPr>
            <w:sz w:val="28"/>
            <w:szCs w:val="28"/>
          </w:rPr>
          <w:tab/>
          <w:t>18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5" w:history="1">
        <w:r w:rsidR="00941397">
          <w:rPr>
            <w:rStyle w:val="afe"/>
            <w:sz w:val="28"/>
            <w:szCs w:val="28"/>
          </w:rPr>
          <w:t>Cloudfogger</w:t>
        </w:r>
      </w:hyperlink>
      <w:hyperlink w:anchor="_Toc389441105" w:history="1">
        <w:r w:rsidR="00941397">
          <w:rPr>
            <w:sz w:val="28"/>
            <w:szCs w:val="28"/>
          </w:rPr>
          <w:tab/>
          <w:t>19</w:t>
        </w:r>
      </w:hyperlink>
    </w:p>
    <w:p w:rsidR="00FA4EEC" w:rsidRDefault="00225C04">
      <w:pPr>
        <w:pStyle w:val="30"/>
        <w:tabs>
          <w:tab w:val="right" w:leader="dot" w:pos="9679"/>
        </w:tabs>
      </w:pPr>
      <w:hyperlink w:anchor="_Toc389441106" w:history="1">
        <w:r w:rsidR="00941397">
          <w:rPr>
            <w:rStyle w:val="afe"/>
            <w:sz w:val="28"/>
            <w:szCs w:val="28"/>
          </w:rPr>
          <w:t>EncFS</w:t>
        </w:r>
      </w:hyperlink>
      <w:hyperlink w:anchor="_Toc389441106" w:history="1">
        <w:r w:rsidR="00941397">
          <w:rPr>
            <w:sz w:val="28"/>
            <w:szCs w:val="28"/>
          </w:rPr>
          <w:tab/>
          <w:t>19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07" w:history="1">
        <w:r w:rsidR="00941397">
          <w:rPr>
            <w:rStyle w:val="afe"/>
            <w:sz w:val="28"/>
            <w:szCs w:val="28"/>
          </w:rPr>
          <w:t>1.6. Разработка собственного решения</w:t>
        </w:r>
      </w:hyperlink>
      <w:hyperlink w:anchor="_Toc389441107" w:history="1">
        <w:r w:rsidR="00941397">
          <w:rPr>
            <w:sz w:val="28"/>
            <w:szCs w:val="28"/>
          </w:rPr>
          <w:tab/>
          <w:t>20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08" w:history="1">
        <w:r w:rsidR="00941397">
          <w:rPr>
            <w:rStyle w:val="afe"/>
            <w:sz w:val="28"/>
            <w:szCs w:val="28"/>
          </w:rPr>
          <w:t>1.7. Выводы</w:t>
        </w:r>
      </w:hyperlink>
      <w:hyperlink w:anchor="_Toc389441108" w:history="1">
        <w:r w:rsidR="00941397">
          <w:rPr>
            <w:sz w:val="28"/>
            <w:szCs w:val="28"/>
          </w:rPr>
          <w:tab/>
          <w:t>21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09" w:history="1">
        <w:r w:rsidR="00941397">
          <w:rPr>
            <w:rStyle w:val="afe"/>
            <w:rFonts w:eastAsia="Arial"/>
            <w:sz w:val="28"/>
            <w:szCs w:val="28"/>
          </w:rPr>
          <w:t>Глава 2. Разработка модуля шифрования.</w:t>
        </w:r>
      </w:hyperlink>
      <w:hyperlink w:anchor="_Toc389441109" w:history="1">
        <w:r w:rsidR="00941397">
          <w:rPr>
            <w:sz w:val="28"/>
            <w:szCs w:val="28"/>
          </w:rPr>
          <w:tab/>
          <w:t>22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0" w:history="1">
        <w:r w:rsidR="00941397">
          <w:rPr>
            <w:rStyle w:val="afe"/>
            <w:sz w:val="28"/>
            <w:szCs w:val="28"/>
          </w:rPr>
          <w:t>2.1. Основная концепция и выбор технологий</w:t>
        </w:r>
      </w:hyperlink>
      <w:hyperlink w:anchor="_Toc389441110" w:history="1">
        <w:r w:rsidR="00941397">
          <w:rPr>
            <w:sz w:val="28"/>
            <w:szCs w:val="28"/>
          </w:rPr>
          <w:tab/>
          <w:t>22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1" w:history="1">
        <w:r w:rsidR="00941397">
          <w:rPr>
            <w:rStyle w:val="afe"/>
            <w:sz w:val="28"/>
            <w:szCs w:val="28"/>
          </w:rPr>
          <w:t>2.2. Архитектура разрабатываемого решения</w:t>
        </w:r>
      </w:hyperlink>
      <w:hyperlink w:anchor="_Toc389441111" w:history="1">
        <w:r w:rsidR="00941397">
          <w:rPr>
            <w:sz w:val="28"/>
            <w:szCs w:val="28"/>
          </w:rPr>
          <w:tab/>
          <w:t>22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2" w:history="1">
        <w:r w:rsidR="00941397">
          <w:rPr>
            <w:rStyle w:val="afe"/>
            <w:sz w:val="28"/>
            <w:szCs w:val="28"/>
          </w:rPr>
          <w:t>2.3.Определение сущностей разрабатываемого решения</w:t>
        </w:r>
      </w:hyperlink>
      <w:hyperlink w:anchor="_Toc389441112" w:history="1">
        <w:r w:rsidR="00941397">
          <w:rPr>
            <w:sz w:val="28"/>
            <w:szCs w:val="28"/>
          </w:rPr>
          <w:tab/>
          <w:t>26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3" w:history="1">
        <w:r w:rsidR="00941397">
          <w:rPr>
            <w:rStyle w:val="afe"/>
            <w:sz w:val="28"/>
            <w:szCs w:val="28"/>
          </w:rPr>
          <w:t>2.4.Алгоритм работы модуля</w:t>
        </w:r>
      </w:hyperlink>
      <w:hyperlink w:anchor="_Toc389441113" w:history="1">
        <w:r w:rsidR="00941397">
          <w:rPr>
            <w:sz w:val="28"/>
            <w:szCs w:val="28"/>
          </w:rPr>
          <w:tab/>
          <w:t>28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4" w:history="1">
        <w:r w:rsidR="00941397">
          <w:rPr>
            <w:rStyle w:val="afe"/>
            <w:sz w:val="28"/>
            <w:szCs w:val="28"/>
          </w:rPr>
          <w:t>2.5. Достигнутые результаты</w:t>
        </w:r>
      </w:hyperlink>
      <w:hyperlink w:anchor="_Toc389441114" w:history="1">
        <w:r w:rsidR="00941397">
          <w:rPr>
            <w:sz w:val="28"/>
            <w:szCs w:val="28"/>
          </w:rPr>
          <w:tab/>
          <w:t>30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5" w:history="1">
        <w:r w:rsidR="00941397">
          <w:rPr>
            <w:rStyle w:val="afe"/>
            <w:sz w:val="28"/>
            <w:szCs w:val="28"/>
          </w:rPr>
          <w:t>2.6.Тестирование разработанного решения</w:t>
        </w:r>
      </w:hyperlink>
      <w:hyperlink w:anchor="_Toc389441115" w:history="1">
        <w:r w:rsidR="00941397">
          <w:rPr>
            <w:sz w:val="28"/>
            <w:szCs w:val="28"/>
          </w:rPr>
          <w:tab/>
          <w:t>31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16" w:history="1">
        <w:r w:rsidR="00941397">
          <w:rPr>
            <w:rStyle w:val="afe"/>
            <w:rFonts w:eastAsia="Arial"/>
            <w:sz w:val="28"/>
            <w:szCs w:val="28"/>
          </w:rPr>
          <w:t>Глава 3. Результаты</w:t>
        </w:r>
      </w:hyperlink>
      <w:hyperlink w:anchor="_Toc389441116" w:history="1">
        <w:r w:rsidR="00941397">
          <w:rPr>
            <w:sz w:val="28"/>
            <w:szCs w:val="28"/>
          </w:rPr>
          <w:tab/>
          <w:t>35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7" w:history="1">
        <w:r w:rsidR="00941397">
          <w:rPr>
            <w:rStyle w:val="afe"/>
            <w:sz w:val="28"/>
            <w:szCs w:val="28"/>
          </w:rPr>
          <w:t>3.1. Дальнейшее развития модуля</w:t>
        </w:r>
      </w:hyperlink>
      <w:hyperlink w:anchor="_Toc389441117" w:history="1">
        <w:r w:rsidR="00941397">
          <w:rPr>
            <w:sz w:val="28"/>
            <w:szCs w:val="28"/>
          </w:rPr>
          <w:tab/>
          <w:t>35</w:t>
        </w:r>
      </w:hyperlink>
    </w:p>
    <w:p w:rsidR="00FA4EEC" w:rsidRDefault="00225C04">
      <w:pPr>
        <w:pStyle w:val="20"/>
        <w:tabs>
          <w:tab w:val="right" w:leader="dot" w:pos="9679"/>
        </w:tabs>
      </w:pPr>
      <w:hyperlink w:anchor="_Toc389441118" w:history="1">
        <w:r w:rsidR="00941397">
          <w:rPr>
            <w:rStyle w:val="afe"/>
            <w:sz w:val="28"/>
            <w:szCs w:val="28"/>
          </w:rPr>
          <w:t>Заключение</w:t>
        </w:r>
      </w:hyperlink>
      <w:hyperlink w:anchor="_Toc389441118" w:history="1">
        <w:r w:rsidR="00941397">
          <w:rPr>
            <w:sz w:val="28"/>
            <w:szCs w:val="28"/>
          </w:rPr>
          <w:tab/>
          <w:t>37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19" w:history="1">
        <w:r w:rsidR="00941397">
          <w:rPr>
            <w:rStyle w:val="afe"/>
            <w:sz w:val="28"/>
            <w:szCs w:val="28"/>
          </w:rPr>
          <w:t>Список литературы и источников</w:t>
        </w:r>
      </w:hyperlink>
      <w:hyperlink w:anchor="_Toc389441119" w:history="1">
        <w:r w:rsidR="00941397">
          <w:rPr>
            <w:sz w:val="28"/>
            <w:szCs w:val="28"/>
          </w:rPr>
          <w:tab/>
          <w:t>38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20" w:history="1">
        <w:r w:rsidR="00941397">
          <w:rPr>
            <w:rStyle w:val="afe"/>
            <w:sz w:val="28"/>
            <w:szCs w:val="28"/>
          </w:rPr>
          <w:t>Приложение 1. Графики на основе полученных в ходе тестирования данных.</w:t>
        </w:r>
      </w:hyperlink>
      <w:hyperlink w:anchor="_Toc389441120" w:history="1">
        <w:r w:rsidR="00941397">
          <w:rPr>
            <w:sz w:val="28"/>
            <w:szCs w:val="28"/>
          </w:rPr>
          <w:tab/>
          <w:t>39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21" w:history="1">
        <w:r w:rsidR="00941397">
          <w:rPr>
            <w:rStyle w:val="afe"/>
            <w:sz w:val="28"/>
            <w:szCs w:val="28"/>
          </w:rPr>
          <w:t>Приложение 2. Исходный код заголовочных файлов реализованных модулей</w:t>
        </w:r>
      </w:hyperlink>
      <w:hyperlink w:anchor="_Toc389441121" w:history="1">
        <w:r w:rsidR="00941397">
          <w:rPr>
            <w:sz w:val="28"/>
            <w:szCs w:val="28"/>
          </w:rPr>
          <w:tab/>
          <w:t>43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22" w:history="1">
        <w:r w:rsidR="00941397">
          <w:rPr>
            <w:rStyle w:val="afe"/>
            <w:sz w:val="28"/>
            <w:szCs w:val="28"/>
          </w:rPr>
          <w:t>Приложение 3. Скриншоты работы программы</w:t>
        </w:r>
      </w:hyperlink>
      <w:hyperlink w:anchor="_Toc389441122" w:history="1">
        <w:r w:rsidR="00941397">
          <w:rPr>
            <w:sz w:val="28"/>
            <w:szCs w:val="28"/>
          </w:rPr>
          <w:tab/>
          <w:t>50</w:t>
        </w:r>
      </w:hyperlink>
    </w:p>
    <w:p w:rsidR="00FA4EEC" w:rsidRDefault="00225C04">
      <w:pPr>
        <w:pStyle w:val="11"/>
        <w:tabs>
          <w:tab w:val="right" w:leader="dot" w:pos="9679"/>
        </w:tabs>
      </w:pPr>
      <w:hyperlink w:anchor="_Toc389441123" w:history="1">
        <w:r w:rsidR="00941397">
          <w:rPr>
            <w:rStyle w:val="afe"/>
            <w:sz w:val="28"/>
            <w:szCs w:val="28"/>
          </w:rPr>
          <w:t>Приложение 4. Рекомендуемые энциклопедические статьи.</w:t>
        </w:r>
      </w:hyperlink>
      <w:hyperlink w:anchor="_Toc389441123" w:history="1">
        <w:r w:rsidR="00941397">
          <w:rPr>
            <w:sz w:val="28"/>
            <w:szCs w:val="28"/>
          </w:rPr>
          <w:tab/>
          <w:t>54</w:t>
        </w:r>
      </w:hyperlink>
    </w:p>
    <w:p w:rsidR="00FA4EEC" w:rsidRDefault="00941397">
      <w:r>
        <w:fldChar w:fldCharType="end"/>
      </w: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color w:val="auto"/>
        </w:rPr>
      </w:pPr>
    </w:p>
    <w:p w:rsidR="00FA4EEC" w:rsidRDefault="00FA4EEC">
      <w:pPr>
        <w:pageBreakBefore/>
      </w:pPr>
    </w:p>
    <w:p w:rsidR="00FA4EEC" w:rsidRDefault="00941397">
      <w:pPr>
        <w:pStyle w:val="1"/>
        <w:spacing w:line="360" w:lineRule="auto"/>
        <w:ind w:firstLine="709"/>
        <w:jc w:val="both"/>
        <w:rPr>
          <w:color w:val="auto"/>
          <w:sz w:val="36"/>
          <w:szCs w:val="36"/>
        </w:rPr>
      </w:pPr>
      <w:bookmarkStart w:id="0" w:name="_Toc389441090"/>
      <w:r>
        <w:rPr>
          <w:color w:val="auto"/>
          <w:sz w:val="36"/>
          <w:szCs w:val="36"/>
        </w:rPr>
        <w:t>Введение</w:t>
      </w:r>
      <w:bookmarkEnd w:id="0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На заре развития ЭВМ информации было относительно мало, она передавалась медленно и обладала гораздо меньшей ценностью, чем сейчас. Для того чтобы в этом убедиться, достаточно обратить внимание на ведущиеся сейчас информационные войны. Когда-то вычисления проводились вручную, что занимало достаточно много времени, кроме того существовала огромная вероятность появления ошибок, проверка же результата была столь же </w:t>
      </w:r>
      <w:proofErr w:type="spellStart"/>
      <w:r>
        <w:rPr>
          <w:rFonts w:ascii="Times New Roman" w:hAnsi="Times New Roman"/>
          <w:sz w:val="28"/>
        </w:rPr>
        <w:t>затратна</w:t>
      </w:r>
      <w:proofErr w:type="spellEnd"/>
      <w:r>
        <w:rPr>
          <w:rFonts w:ascii="Times New Roman" w:hAnsi="Times New Roman"/>
          <w:sz w:val="28"/>
        </w:rPr>
        <w:t xml:space="preserve"> по времени, как и сами вычисления. Затем появились ЭВМ - они обладали возможностью производить вычисления быстро и точно, однако в те времена они занимали огромные площади и стоили очень дорого, позволить их себе могли лишь научно-исследовательские центры и крупные компании. Поскольку необходимо было обмениваться информацией (и как можно быстрее) был создан Интернет. Однако </w:t>
      </w:r>
      <w:proofErr w:type="gramStart"/>
      <w:r>
        <w:rPr>
          <w:rFonts w:ascii="Times New Roman" w:hAnsi="Times New Roman"/>
          <w:sz w:val="28"/>
        </w:rPr>
        <w:t>большинство людей не нуждалось в</w:t>
      </w:r>
      <w:proofErr w:type="gramEnd"/>
      <w:r>
        <w:rPr>
          <w:rFonts w:ascii="Times New Roman" w:hAnsi="Times New Roman"/>
          <w:sz w:val="28"/>
        </w:rPr>
        <w:t xml:space="preserve"> проведении сложных вычислений (а это был единственный способ использования ЭВМ), а значит не было необходимости в персональных компьютерах.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Со временем компьютеры и их стоимость становились все меньше, а их возможности и область использования расширялись. Так, уже 5 лет назад, компьютер был в большинстве домов. Средства обмена данными также совершенствовались - при росте объема данных потеряли популярность дискеты (стандартный объем которой составлял 1.44Мб), а затем начали выходить из обихода и компакт-диски. Эти носители информации были относительно неудобны, их легко было повредить. На смену пришли </w:t>
      </w:r>
      <w:proofErr w:type="spellStart"/>
      <w:r>
        <w:rPr>
          <w:rFonts w:ascii="Times New Roman" w:hAnsi="Times New Roman"/>
          <w:sz w:val="28"/>
        </w:rPr>
        <w:t>flash</w:t>
      </w:r>
      <w:proofErr w:type="spellEnd"/>
      <w:r>
        <w:rPr>
          <w:rFonts w:ascii="Times New Roman" w:hAnsi="Times New Roman"/>
          <w:sz w:val="28"/>
        </w:rPr>
        <w:t>-накопители, они ещё пользуются популярностью, хотя их роль становится всё менее значимой при ежедневном обмене информацией.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современном мире Интернет играет очень важную роль: с помощью него мы общаемся с друзьями, обмениваемся данными, играем, а так же храним </w:t>
      </w:r>
      <w:r>
        <w:rPr>
          <w:rFonts w:ascii="Times New Roman" w:hAnsi="Times New Roman"/>
          <w:sz w:val="28"/>
        </w:rPr>
        <w:lastRenderedPageBreak/>
        <w:t>данные и находим требующуюся нам информацию. Компьютеры стали меньше, наступила эра мобильных приложений. Мобильность играет всё большую роль, использование компьютера для просмотра веб-страниц кажется уже неоправданным, для этого гораздо удобнее взять планшет, который всегда может быть рядом с вами. С другой стороны, услуги, предоставляемые различными компаниями, теперь уже располагаются не на личных компьютерах пользователей - всё чаще они располагаются на удаленных серверах, доступ к которым осуществляется с помощью глобальной сети.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ближайшем будущем развитие вычислительных устройств будет и дальше идти в сторону мобильности. В сторону развития устройств, которые всегда будут под рукой, а вместе с тем и беспроводных средств связи, позволяющих в любое время обмениваться информацией. В качестве примера можно привести разработки крупнейших IT-гигантов </w:t>
      </w:r>
      <w:proofErr w:type="spellStart"/>
      <w:r>
        <w:rPr>
          <w:rFonts w:ascii="Times New Roman" w:hAnsi="Times New Roman"/>
          <w:sz w:val="28"/>
        </w:rPr>
        <w:t>Google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Glass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iWatch</w:t>
      </w:r>
      <w:proofErr w:type="spellEnd"/>
      <w:r>
        <w:rPr>
          <w:rFonts w:ascii="Times New Roman" w:hAnsi="Times New Roman"/>
          <w:sz w:val="28"/>
        </w:rPr>
        <w:t>, которые стремятся перехватить инициативу на новом витке развития мобильных технологий. Поскольку мобильные устройства не обладают достаточными мощностями для осуществления сложных вычислений, и объем их памяти довольно мал по сравнению со стационарными компьютерами, всё больший объем вычислений производится на удаленных серверах, а личные данные при необходимости получают из глобальной сети с помощью систем синхронизации. Однако, при обмене личными данными через Интернет, следует подумать об их защищенности (информация не должна быть доступна третьим лицам без Вашего разрешения).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Впервые о разработке облачных технологий задумались еще на заре развития сети Интернет. Идея использования удаленных вычислительных мощностей не только для хранения данных, но и для средств их обработки появилась в середине 70</w:t>
      </w:r>
      <w:ins w:id="1" w:author="Севрюков" w:date="2014-06-02T09:59:00Z">
        <w:r>
          <w:rPr>
            <w:rFonts w:ascii="Times New Roman" w:hAnsi="Times New Roman"/>
            <w:sz w:val="28"/>
          </w:rPr>
          <w:t>-</w:t>
        </w:r>
      </w:ins>
      <w:r>
        <w:rPr>
          <w:rFonts w:ascii="Times New Roman" w:hAnsi="Times New Roman"/>
          <w:sz w:val="28"/>
        </w:rPr>
        <w:t>ых годов, однако вплоть до 90</w:t>
      </w:r>
      <w:ins w:id="2" w:author="Севрюков" w:date="2014-06-02T10:00:00Z">
        <w:r>
          <w:rPr>
            <w:rFonts w:ascii="Times New Roman" w:hAnsi="Times New Roman"/>
            <w:sz w:val="28"/>
          </w:rPr>
          <w:t>-</w:t>
        </w:r>
      </w:ins>
      <w:r>
        <w:rPr>
          <w:rFonts w:ascii="Times New Roman" w:hAnsi="Times New Roman"/>
          <w:sz w:val="28"/>
        </w:rPr>
        <w:t>ых развитие облачных технологий сдерживалось относительной неразвитостью сети Интернет, в частности низкой пропускной способностью каналов.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 xml:space="preserve">Однако в дальнейшем произошёл прорыв, и облачные сервисы демонстрировали свое поступательное развитие вместе с ростом масштабов </w:t>
      </w:r>
      <w:commentRangeStart w:id="3"/>
      <w:r>
        <w:rPr>
          <w:rFonts w:ascii="Times New Roman" w:hAnsi="Times New Roman"/>
          <w:sz w:val="28"/>
        </w:rPr>
        <w:t>Всемирной Сети</w:t>
      </w:r>
      <w:commentRangeEnd w:id="3"/>
      <w:r>
        <w:rPr>
          <w:rStyle w:val="af0"/>
        </w:rPr>
        <w:commentReference w:id="3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Облака, по сути, </w:t>
      </w:r>
      <w:commentRangeStart w:id="4"/>
      <w:r>
        <w:rPr>
          <w:rFonts w:ascii="Times New Roman" w:hAnsi="Times New Roman"/>
          <w:sz w:val="28"/>
        </w:rPr>
        <w:t>представляют из себя</w:t>
      </w:r>
      <w:commentRangeEnd w:id="4"/>
      <w:r>
        <w:rPr>
          <w:rStyle w:val="af0"/>
        </w:rPr>
        <w:commentReference w:id="4"/>
      </w:r>
      <w:r>
        <w:rPr>
          <w:rFonts w:ascii="Times New Roman" w:hAnsi="Times New Roman"/>
          <w:sz w:val="28"/>
        </w:rPr>
        <w:t xml:space="preserve"> удаленные сервера, которые предоставляют свои мощности для конечных пользователей. С клиента снимается ответственность по администрированию и настройке машин, эти задачи перенимает на себя хостинг-провайдер. Он же обеспечивает непрерывный доступ пользователя к серверам. Сам же пользователь платит только за использование этих серверов.</w:t>
      </w:r>
    </w:p>
    <w:p w:rsidR="00FA4EEC" w:rsidRDefault="00941397">
      <w:pPr>
        <w:spacing w:line="360" w:lineRule="auto"/>
        <w:ind w:firstLine="709"/>
        <w:jc w:val="both"/>
      </w:pPr>
      <w:commentRangeStart w:id="5"/>
      <w:r>
        <w:rPr>
          <w:rFonts w:ascii="Times New Roman" w:hAnsi="Times New Roman"/>
          <w:i/>
          <w:sz w:val="28"/>
        </w:rPr>
        <w:t>Облачные сервисы</w:t>
      </w:r>
      <w:r>
        <w:rPr>
          <w:rFonts w:ascii="Times New Roman" w:hAnsi="Times New Roman"/>
          <w:sz w:val="28"/>
        </w:rPr>
        <w:t xml:space="preserve"> - модель </w:t>
      </w:r>
      <w:commentRangeEnd w:id="5"/>
      <w:r>
        <w:rPr>
          <w:rStyle w:val="af0"/>
        </w:rPr>
        <w:commentReference w:id="5"/>
      </w:r>
      <w:r>
        <w:rPr>
          <w:rFonts w:ascii="Times New Roman" w:hAnsi="Times New Roman"/>
          <w:sz w:val="28"/>
        </w:rPr>
        <w:t>обеспечения повсеместного сетевого доступа к общему пулу конфигурируемых вычислительных ресурсов, которые могут быть оперативно предоставлены и освобождены с минимальными эксплуатационными затратами.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Потребители облачных сервисов могут уменьшить расходы на инфраструктуру информационных технологий и гибко реагировать на изменения вычислительных потребностей, используя свойства вычислительной эластичности облачных услуг. Под эластичностью понимается запуск и подключение дополнительных узлов в случае превышения оптимальной нагрузки на используемые ресурсы.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Облачных вычисления можно разделить на три группы:</w:t>
      </w:r>
    </w:p>
    <w:p w:rsidR="00FA4EEC" w:rsidRDefault="0094139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Сервис облачных приложений</w:t>
      </w:r>
    </w:p>
    <w:p w:rsidR="00FA4EEC" w:rsidRDefault="0094139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Сервис облачных вычислений</w:t>
      </w:r>
    </w:p>
    <w:p w:rsidR="00FA4EEC" w:rsidRDefault="0094139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Сервис облачного хранения</w:t>
      </w:r>
    </w:p>
    <w:p w:rsidR="00FA4EEC" w:rsidRDefault="00FA4EEC">
      <w:pPr>
        <w:spacing w:line="360" w:lineRule="auto"/>
        <w:ind w:left="1429"/>
        <w:jc w:val="both"/>
        <w:rPr>
          <w:rFonts w:ascii="Times New Roman" w:hAnsi="Times New Roman"/>
          <w:sz w:val="28"/>
        </w:rPr>
      </w:pPr>
    </w:p>
    <w:p w:rsidR="00FA4EEC" w:rsidRDefault="00FA4EEC">
      <w:pPr>
        <w:spacing w:line="360" w:lineRule="auto"/>
        <w:ind w:left="1429"/>
        <w:jc w:val="both"/>
        <w:rPr>
          <w:rFonts w:ascii="Times New Roman" w:hAnsi="Times New Roman"/>
          <w:sz w:val="28"/>
        </w:rPr>
      </w:pPr>
    </w:p>
    <w:p w:rsidR="00FA4EEC" w:rsidRDefault="00FA4EEC">
      <w:pPr>
        <w:spacing w:line="360" w:lineRule="auto"/>
        <w:ind w:left="1429"/>
        <w:jc w:val="both"/>
        <w:rPr>
          <w:rFonts w:ascii="Times New Roman" w:hAnsi="Times New Roman"/>
          <w:sz w:val="28"/>
        </w:rPr>
      </w:pP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>Облачные приложения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</w:t>
      </w:r>
      <w:proofErr w:type="gramStart"/>
      <w:r>
        <w:rPr>
          <w:rFonts w:ascii="Times New Roman" w:hAnsi="Times New Roman"/>
          <w:sz w:val="28"/>
        </w:rPr>
        <w:t>называемые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SaaS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software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as</w:t>
      </w:r>
      <w:proofErr w:type="spellEnd"/>
      <w:r>
        <w:rPr>
          <w:rFonts w:ascii="Times New Roman" w:hAnsi="Times New Roman"/>
          <w:sz w:val="28"/>
        </w:rPr>
        <w:t xml:space="preserve"> a </w:t>
      </w:r>
      <w:proofErr w:type="spellStart"/>
      <w:r>
        <w:rPr>
          <w:rFonts w:ascii="Times New Roman" w:hAnsi="Times New Roman"/>
          <w:sz w:val="28"/>
        </w:rPr>
        <w:t>service</w:t>
      </w:r>
      <w:proofErr w:type="spellEnd"/>
      <w:r>
        <w:rPr>
          <w:rFonts w:ascii="Times New Roman" w:hAnsi="Times New Roman"/>
          <w:sz w:val="28"/>
        </w:rPr>
        <w:t xml:space="preserve">) - программное обеспечение, предоставляемое как услуга. Является </w:t>
      </w:r>
      <w:proofErr w:type="gramStart"/>
      <w:r>
        <w:rPr>
          <w:rFonts w:ascii="Times New Roman" w:hAnsi="Times New Roman"/>
          <w:sz w:val="28"/>
        </w:rPr>
        <w:t>бизнес-моделью</w:t>
      </w:r>
      <w:proofErr w:type="gramEnd"/>
      <w:r>
        <w:rPr>
          <w:rFonts w:ascii="Times New Roman" w:hAnsi="Times New Roman"/>
          <w:sz w:val="28"/>
        </w:rPr>
        <w:t xml:space="preserve"> продажи и использования программного обеспечения, при которой поставщик разрабатывает веб-приложение и самостоятельно управляет им, предоставляя клиенту доступ к программному обеспечению через Интернет. Основное преимущество этой модели для потребителя - отсутствие затрат, связанных с установкой и поддержкой работоспособности оборудования и работающего на нем программного обеспечения.</w:t>
      </w:r>
    </w:p>
    <w:p w:rsidR="00FA4EEC" w:rsidRDefault="00941397">
      <w:pPr>
        <w:spacing w:line="360" w:lineRule="auto"/>
        <w:jc w:val="both"/>
      </w:pPr>
      <w:r>
        <w:rPr>
          <w:rFonts w:ascii="Times New Roman" w:hAnsi="Times New Roman"/>
          <w:sz w:val="28"/>
        </w:rPr>
        <w:t xml:space="preserve">В модели </w:t>
      </w:r>
      <w:proofErr w:type="spellStart"/>
      <w:r>
        <w:rPr>
          <w:rFonts w:ascii="Times New Roman" w:hAnsi="Times New Roman"/>
          <w:sz w:val="28"/>
        </w:rPr>
        <w:t>SaaS</w:t>
      </w:r>
      <w:proofErr w:type="spellEnd"/>
      <w:r>
        <w:rPr>
          <w:rFonts w:ascii="Times New Roman" w:hAnsi="Times New Roman"/>
          <w:sz w:val="28"/>
        </w:rPr>
        <w:t>:</w:t>
      </w:r>
    </w:p>
    <w:p w:rsidR="00FA4EEC" w:rsidRDefault="00941397">
      <w:pPr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приспособлено для удаленного использования</w:t>
      </w:r>
    </w:p>
    <w:p w:rsidR="00FA4EEC" w:rsidRDefault="00941397">
      <w:pPr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одним приложением пользуется множество клиентов</w:t>
      </w:r>
      <w:r>
        <w:rPr>
          <w:rFonts w:ascii="Times New Roman" w:hAnsi="Times New Roman"/>
          <w:sz w:val="28"/>
        </w:rPr>
        <w:tab/>
      </w:r>
    </w:p>
    <w:p w:rsidR="00FA4EEC" w:rsidRDefault="00941397">
      <w:pPr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оплата происходит либо в виде ежемесячной платы, либо на основе объема операций</w:t>
      </w:r>
    </w:p>
    <w:p w:rsidR="00FA4EEC" w:rsidRDefault="00941397">
      <w:pPr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техническая поддержка сервиса включена в оплату</w:t>
      </w:r>
    </w:p>
    <w:p w:rsidR="00FA4EEC" w:rsidRDefault="00941397">
      <w:pPr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обновление приложения происходит прозрачно для клиента.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>Облачные вычисления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При облачных вычислениях хостинг-провайдер (владелец вычислительных машин) предоставляет только вычислительные машины, позволяя клиентам загружать и запускать на них собственные (разработанные клиентом) сервисы. При этом провайдер обеспечивает бесперебойную работу вычислительных машин, так же обеспечивается непрерывный доступ к сервису </w:t>
      </w:r>
      <w:r>
        <w:rPr>
          <w:rFonts w:ascii="Times New Roman" w:hAnsi="Times New Roman"/>
          <w:sz w:val="28"/>
        </w:rPr>
        <w:lastRenderedPageBreak/>
        <w:t>как для конечных клиентов, так и для владельцев сервиса, в обязанности которых входит обновление и обеспечение стабильности загруженных ими приложений.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>Облачное хранение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Модель онлайн-хранилища, в которой данные хранятся на многочисленных распределенных в сети серверах, предоставляемых в пользование клиентам. В отличие от хранения данных на собственных выделенных серверах (приобретаемых или арендуемых для подобных целей) внутренняя структура серверов клиенту не видна. Данные хранятся в так называемом “облаке”, которое воспринимается клиентом как единственный виртуальный сервер, хотя физически эти сервера могут располагаться как угодно.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>Облачные хранилища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Как уже говорилось, в современном мире редкий человек пользуется лишь одной вычислительной машиной. В то же время есть необходимость в постоянном доступе к личным или рабочим данным и их синхронизации на различных устройствах. Это стало возможно благодаря развитию сети Интернет. Всё больше устройств подключено к глобальной сети, а значит, появляется возможность удаленной передачи данных между этими устройствами. Принципиально новым способом передачи и хранения данных стали облачные хранилища - удаленные сервера, предоставляющие возможность хранения на них личных данных, а также возможность получения этих данных с любого устройства, подключенного к сети.</w:t>
      </w:r>
    </w:p>
    <w:p w:rsidR="00FA4EEC" w:rsidRDefault="00941397">
      <w:pPr>
        <w:spacing w:line="360" w:lineRule="auto"/>
        <w:ind w:firstLine="709"/>
        <w:jc w:val="both"/>
      </w:pPr>
      <w:commentRangeStart w:id="6"/>
      <w:r>
        <w:rPr>
          <w:rFonts w:ascii="Times New Roman" w:hAnsi="Times New Roman"/>
          <w:sz w:val="28"/>
        </w:rPr>
        <w:t xml:space="preserve">Одним из первых сервисов подобного рода стал </w:t>
      </w:r>
      <w:proofErr w:type="spellStart"/>
      <w:r>
        <w:rPr>
          <w:rFonts w:ascii="Times New Roman" w:hAnsi="Times New Roman"/>
          <w:sz w:val="28"/>
        </w:rPr>
        <w:t>Dropbox</w:t>
      </w:r>
      <w:proofErr w:type="spellEnd"/>
      <w:r>
        <w:rPr>
          <w:rFonts w:ascii="Times New Roman" w:hAnsi="Times New Roman"/>
          <w:sz w:val="28"/>
        </w:rPr>
        <w:t xml:space="preserve"> - хранилище, принадлежащее компании </w:t>
      </w:r>
      <w:proofErr w:type="spellStart"/>
      <w:r>
        <w:rPr>
          <w:rFonts w:ascii="Times New Roman" w:hAnsi="Times New Roman"/>
          <w:sz w:val="28"/>
        </w:rPr>
        <w:t>Dropbox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Inc</w:t>
      </w:r>
      <w:proofErr w:type="spellEnd"/>
      <w:r>
        <w:rPr>
          <w:rFonts w:ascii="Times New Roman" w:hAnsi="Times New Roman"/>
          <w:sz w:val="28"/>
        </w:rPr>
        <w:t xml:space="preserve">. Считается, что идея создания подобного сервиса родилась у основателя компании Дрю Хьюстона во время автобусной поездки, когда он забыл </w:t>
      </w:r>
      <w:proofErr w:type="spellStart"/>
      <w:r>
        <w:rPr>
          <w:rFonts w:ascii="Times New Roman" w:hAnsi="Times New Roman"/>
          <w:sz w:val="28"/>
        </w:rPr>
        <w:t>флешку</w:t>
      </w:r>
      <w:proofErr w:type="spellEnd"/>
      <w:r>
        <w:rPr>
          <w:rFonts w:ascii="Times New Roman" w:hAnsi="Times New Roman"/>
          <w:sz w:val="28"/>
        </w:rPr>
        <w:t xml:space="preserve"> со своими данными.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</w:rPr>
        <w:lastRenderedPageBreak/>
        <w:t>Dropbox</w:t>
      </w:r>
      <w:proofErr w:type="spellEnd"/>
      <w:r>
        <w:rPr>
          <w:rFonts w:ascii="Times New Roman" w:hAnsi="Times New Roman"/>
          <w:sz w:val="28"/>
        </w:rPr>
        <w:t xml:space="preserve"> позволяет размещать файлы на удаленных серверах с помощью клиента или веб-интерфейса (через браузер). При использовании клиента создается специальная папка, данные в которой синхронизируются с облаком - это является основным принципом синхронизации данных с помощью облачных хранилищ.</w:t>
      </w:r>
      <w:commentRangeEnd w:id="6"/>
      <w:r w:rsidR="00474DC1">
        <w:rPr>
          <w:rStyle w:val="af0"/>
        </w:rPr>
        <w:commentReference w:id="6"/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На данный момент существуют десятки сервисов, позволяющих хранить свои данные на удаленных серверах. В основном они различаются скоростью соединения и предоставляемым объемом дискового пространства, которое доступно пользователю. Но существует и ряд более тонких отличий, таких как возможность открытия доступа к части своих данных конкретному лицу или всем пользователям (открытый доступ), возможность шифрования данных при хранении, проведение хостингом определенных действий над хранимыми клиентом данными.</w:t>
      </w:r>
    </w:p>
    <w:p w:rsidR="00FA4EEC" w:rsidRDefault="00FA4EEC">
      <w:pPr>
        <w:pageBreakBefore/>
      </w:pPr>
    </w:p>
    <w:p w:rsidR="00FA4EEC" w:rsidRDefault="00941397">
      <w:pPr>
        <w:pStyle w:val="1"/>
        <w:spacing w:line="360" w:lineRule="auto"/>
        <w:ind w:firstLine="709"/>
        <w:rPr>
          <w:color w:val="auto"/>
          <w:sz w:val="36"/>
          <w:szCs w:val="36"/>
        </w:rPr>
      </w:pPr>
      <w:bookmarkStart w:id="7" w:name="_Toc389441091"/>
      <w:r>
        <w:rPr>
          <w:color w:val="auto"/>
          <w:sz w:val="36"/>
          <w:szCs w:val="36"/>
        </w:rPr>
        <w:t>Терминология</w:t>
      </w:r>
      <w:bookmarkEnd w:id="7"/>
    </w:p>
    <w:p w:rsidR="00FA4EEC" w:rsidRDefault="00941397">
      <w:pPr>
        <w:spacing w:line="360" w:lineRule="auto"/>
        <w:ind w:firstLine="709"/>
        <w:jc w:val="both"/>
      </w:pPr>
      <w:commentRangeStart w:id="8"/>
      <w:r>
        <w:rPr>
          <w:rFonts w:ascii="Times New Roman" w:hAnsi="Times New Roman"/>
          <w:sz w:val="28"/>
        </w:rPr>
        <w:t xml:space="preserve">Во избежание путаницы </w:t>
      </w:r>
      <w:commentRangeEnd w:id="8"/>
      <w:r w:rsidR="00EE7CCE">
        <w:rPr>
          <w:rStyle w:val="af0"/>
        </w:rPr>
        <w:commentReference w:id="8"/>
      </w:r>
      <w:r>
        <w:rPr>
          <w:rFonts w:ascii="Times New Roman" w:hAnsi="Times New Roman"/>
          <w:sz w:val="28"/>
        </w:rPr>
        <w:t>есть необходимость определить следующие термины, для их однозначной трактовки в рамках работы.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>сервис</w:t>
      </w:r>
      <w:r>
        <w:rPr>
          <w:rFonts w:ascii="Times New Roman" w:hAnsi="Times New Roman"/>
          <w:sz w:val="28"/>
        </w:rPr>
        <w:t xml:space="preserve"> - предоставляемая услуга (хранение, предоставление мощностей или </w:t>
      </w:r>
      <w:commentRangeStart w:id="9"/>
      <w:r>
        <w:rPr>
          <w:rFonts w:ascii="Times New Roman" w:hAnsi="Times New Roman"/>
          <w:sz w:val="28"/>
        </w:rPr>
        <w:t>разворачивание приложения</w:t>
      </w:r>
      <w:commentRangeEnd w:id="9"/>
      <w:r w:rsidR="00EE7CCE">
        <w:rPr>
          <w:rStyle w:val="af0"/>
        </w:rPr>
        <w:commentReference w:id="9"/>
      </w:r>
      <w:r>
        <w:rPr>
          <w:rFonts w:ascii="Times New Roman" w:hAnsi="Times New Roman"/>
          <w:sz w:val="28"/>
        </w:rPr>
        <w:t>)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>серверная сторона</w:t>
      </w:r>
      <w:r>
        <w:rPr>
          <w:rFonts w:ascii="Times New Roman" w:hAnsi="Times New Roman"/>
          <w:sz w:val="28"/>
        </w:rPr>
        <w:t xml:space="preserve"> - кластер удаленных машин, на которых осуществляется выполнение сервиса.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sz w:val="28"/>
        </w:rPr>
        <w:t xml:space="preserve"> - приложение, работающее на стороне пользователя</w:t>
      </w:r>
      <w:ins w:id="10" w:author="Севрюков" w:date="2014-06-02T11:23:00Z">
        <w:r w:rsidR="00EE7CCE">
          <w:rPr>
            <w:rFonts w:ascii="Times New Roman" w:hAnsi="Times New Roman"/>
            <w:sz w:val="28"/>
          </w:rPr>
          <w:t xml:space="preserve"> </w:t>
        </w:r>
      </w:ins>
      <w:r>
        <w:rPr>
          <w:rFonts w:ascii="Times New Roman" w:hAnsi="Times New Roman"/>
          <w:sz w:val="28"/>
        </w:rPr>
        <w:t>(фронт-энд приложения)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>пользователь</w:t>
      </w:r>
      <w:r>
        <w:rPr>
          <w:rFonts w:ascii="Times New Roman" w:hAnsi="Times New Roman"/>
          <w:sz w:val="28"/>
        </w:rPr>
        <w:t xml:space="preserve"> - потребитель сервиса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 xml:space="preserve">провайдер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i/>
          <w:sz w:val="28"/>
        </w:rPr>
        <w:t>хостинг</w:t>
      </w:r>
      <w:r>
        <w:rPr>
          <w:rFonts w:ascii="Times New Roman" w:hAnsi="Times New Roman"/>
          <w:sz w:val="28"/>
        </w:rPr>
        <w:t>) - владелец кластера удаленных машин</w:t>
      </w:r>
    </w:p>
    <w:p w:rsidR="00FA4EEC" w:rsidRDefault="00941397">
      <w:pPr>
        <w:numPr>
          <w:ilvl w:val="0"/>
          <w:numId w:val="3"/>
        </w:numPr>
        <w:spacing w:line="360" w:lineRule="auto"/>
        <w:ind w:left="426" w:hanging="426"/>
        <w:jc w:val="both"/>
      </w:pPr>
      <w:r>
        <w:rPr>
          <w:rFonts w:ascii="Times New Roman" w:hAnsi="Times New Roman"/>
          <w:i/>
          <w:sz w:val="28"/>
        </w:rPr>
        <w:t xml:space="preserve">локальная машина - </w:t>
      </w:r>
      <w:r>
        <w:rPr>
          <w:rFonts w:ascii="Times New Roman" w:hAnsi="Times New Roman"/>
          <w:sz w:val="28"/>
        </w:rPr>
        <w:t>компьютер (или несколько компьютеров), находящиеся под контролем пользователя.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pageBreakBefore/>
      </w:pPr>
    </w:p>
    <w:p w:rsidR="00FA4EEC" w:rsidRDefault="00941397">
      <w:pPr>
        <w:pStyle w:val="1"/>
        <w:spacing w:line="360" w:lineRule="auto"/>
        <w:ind w:firstLine="709"/>
        <w:rPr>
          <w:color w:val="auto"/>
          <w:sz w:val="36"/>
          <w:szCs w:val="36"/>
        </w:rPr>
      </w:pPr>
      <w:bookmarkStart w:id="11" w:name="_Toc389441092"/>
      <w:r>
        <w:rPr>
          <w:color w:val="auto"/>
          <w:sz w:val="36"/>
          <w:szCs w:val="36"/>
        </w:rPr>
        <w:t>Постановка задачи</w:t>
      </w:r>
      <w:bookmarkEnd w:id="11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 xml:space="preserve">Целью данного исследования является изучение принципа работы облачных сервисов, а так же анализ и решение проблем, возникающих при шифровании синхронизируемых данных на стороне клиента. Для достижения поставленной цели </w:t>
      </w:r>
      <w:commentRangeStart w:id="12"/>
      <w:r>
        <w:rPr>
          <w:rFonts w:ascii="Times New Roman" w:hAnsi="Times New Roman"/>
          <w:sz w:val="28"/>
        </w:rPr>
        <w:t xml:space="preserve">предлагается </w:t>
      </w:r>
      <w:commentRangeEnd w:id="12"/>
      <w:r w:rsidR="002A6963">
        <w:rPr>
          <w:rStyle w:val="af0"/>
        </w:rPr>
        <w:commentReference w:id="12"/>
      </w:r>
      <w:r>
        <w:rPr>
          <w:rFonts w:ascii="Times New Roman" w:hAnsi="Times New Roman"/>
          <w:sz w:val="28"/>
        </w:rPr>
        <w:t>решить задачу разработки модуля, отвечающего за шифрование данных до их передачи в облако и обладающего интерфейсом, который позволил бы использовать его в клиентах для облачных сервисов.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Решение данной задачи требует реализации следующих этапов:</w:t>
      </w:r>
    </w:p>
    <w:p w:rsidR="00FA4EEC" w:rsidRDefault="00941397">
      <w:pPr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Исследование предметной области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бизнес-процессов и определение потребностей пользователя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существующих сервисов облачной синхронизации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существующих решений поставленной задачи</w:t>
      </w:r>
    </w:p>
    <w:p w:rsidR="00FA4EEC" w:rsidRDefault="00941397">
      <w:pPr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Формирование требований к программному продукту</w:t>
      </w:r>
    </w:p>
    <w:p w:rsidR="00FA4EEC" w:rsidRDefault="00941397">
      <w:pPr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и обоснование выбора методов решения</w:t>
      </w:r>
    </w:p>
    <w:p w:rsidR="00FA4EEC" w:rsidRDefault="00941397">
      <w:pPr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модуля: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Выбор технологий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архитектуры</w:t>
      </w:r>
    </w:p>
    <w:p w:rsidR="00FA4EEC" w:rsidRDefault="00941397">
      <w:pPr>
        <w:numPr>
          <w:ilvl w:val="1"/>
          <w:numId w:val="4"/>
        </w:numPr>
        <w:spacing w:line="360" w:lineRule="auto"/>
        <w:ind w:left="1134" w:hanging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Реализация </w:t>
      </w:r>
      <w:commentRangeStart w:id="13"/>
      <w:r>
        <w:rPr>
          <w:rFonts w:ascii="Times New Roman" w:hAnsi="Times New Roman"/>
          <w:sz w:val="28"/>
        </w:rPr>
        <w:t>модулей</w:t>
      </w:r>
      <w:commentRangeEnd w:id="13"/>
      <w:r w:rsidR="002A6963">
        <w:rPr>
          <w:rStyle w:val="af0"/>
        </w:rPr>
        <w:commentReference w:id="13"/>
      </w:r>
    </w:p>
    <w:p w:rsidR="00FA4EEC" w:rsidRDefault="00941397">
      <w:pPr>
        <w:numPr>
          <w:ilvl w:val="0"/>
          <w:numId w:val="4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разработанного модуля</w:t>
      </w:r>
      <w:bookmarkStart w:id="14" w:name="h.9cypmdewdpkg"/>
      <w:bookmarkEnd w:id="14"/>
    </w:p>
    <w:p w:rsidR="00FA4EEC" w:rsidRDefault="00941397">
      <w:pPr>
        <w:pStyle w:val="1"/>
        <w:pageBreakBefore/>
        <w:spacing w:line="360" w:lineRule="auto"/>
        <w:ind w:firstLine="709"/>
        <w:jc w:val="both"/>
      </w:pPr>
      <w:bookmarkStart w:id="15" w:name="_Toc389441093"/>
      <w:r>
        <w:rPr>
          <w:rFonts w:eastAsia="Arial"/>
          <w:color w:val="auto"/>
          <w:sz w:val="36"/>
          <w:szCs w:val="36"/>
        </w:rPr>
        <w:lastRenderedPageBreak/>
        <w:t>Глава 1. Определение требований и выбор оптимального решения.</w:t>
      </w:r>
      <w:bookmarkEnd w:id="15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данной главе будет исследована предметная область и проведен анализ бизнес-процессов, протекающих в этой области. Также будут сформулированы требования к разрабатываемому решению и выбран оптимальный подход, позволяющий покрыть необходимый функционал.</w:t>
      </w:r>
      <w:r>
        <w:rPr>
          <w:rFonts w:ascii="Times New Roman" w:hAnsi="Times New Roman"/>
          <w:sz w:val="28"/>
        </w:rPr>
        <w:tab/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16" w:name="_Toc389441094"/>
      <w:r>
        <w:rPr>
          <w:color w:val="auto"/>
          <w:sz w:val="32"/>
          <w:szCs w:val="32"/>
        </w:rPr>
        <w:t>1.1. Исследование бизнес-процессов.</w:t>
      </w:r>
      <w:bookmarkEnd w:id="16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8"/>
        </w:rPr>
        <w:t>Основным объектом исследуемой области являются данные. Они создаются, изменяются и передаются от одного участника процесса к другому (в качестве участников могут выступать как различные клиенты на разных машинах, принадлежащие одному пользователю - так и клиенты, принадлежащие разным пользователям). Примером может служить схема, при которой файлы закачиваются на какой-либо ресурс, а затем скачиваются с этого ресурса на другую машину.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рамках работы были исследованы основные задачи, решаемые пользователями при использовании облачных сервисов. Ниже представлены некоторые из них:</w:t>
      </w:r>
    </w:p>
    <w:p w:rsidR="00FA4EEC" w:rsidRDefault="00941397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резервное копирование данных</w:t>
      </w:r>
      <w:ins w:id="17" w:author="Севрюков" w:date="2014-06-02T11:45:00Z">
        <w:r w:rsidR="004838E7">
          <w:rPr>
            <w:rFonts w:ascii="Times New Roman" w:hAnsi="Times New Roman"/>
            <w:sz w:val="28"/>
          </w:rPr>
          <w:t>;</w:t>
        </w:r>
      </w:ins>
    </w:p>
    <w:p w:rsidR="00FA4EEC" w:rsidRDefault="00941397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синхронизация данных между различными устройствами</w:t>
      </w:r>
      <w:ins w:id="18" w:author="Севрюков" w:date="2014-06-02T11:45:00Z">
        <w:r w:rsidR="004838E7">
          <w:rPr>
            <w:rFonts w:ascii="Times New Roman" w:hAnsi="Times New Roman"/>
            <w:sz w:val="28"/>
          </w:rPr>
          <w:t>;</w:t>
        </w:r>
      </w:ins>
    </w:p>
    <w:p w:rsidR="00FA4EEC" w:rsidRDefault="00941397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доступа к данным для третьих лиц</w:t>
      </w:r>
      <w:ins w:id="19" w:author="Севрюков" w:date="2014-06-02T11:45:00Z">
        <w:r w:rsidR="004838E7">
          <w:rPr>
            <w:rFonts w:ascii="Times New Roman" w:hAnsi="Times New Roman"/>
            <w:sz w:val="28"/>
          </w:rPr>
          <w:t>;</w:t>
        </w:r>
      </w:ins>
    </w:p>
    <w:p w:rsidR="00FA4EEC" w:rsidRDefault="00941397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совместный доступ к данным</w:t>
      </w:r>
      <w:ins w:id="20" w:author="Севрюков" w:date="2014-06-02T11:45:00Z">
        <w:r w:rsidR="004838E7">
          <w:rPr>
            <w:rFonts w:ascii="Times New Roman" w:hAnsi="Times New Roman"/>
            <w:sz w:val="28"/>
          </w:rPr>
          <w:t>.</w:t>
        </w:r>
      </w:ins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Существует множество сервисов, предлагающих решения для поставленных выше задач. Однако</w:t>
      </w:r>
      <w:proofErr w:type="gramStart"/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большинство из них обладают некоторыми недостатками.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21" w:name="_Toc389441095"/>
      <w:r>
        <w:rPr>
          <w:color w:val="auto"/>
          <w:sz w:val="32"/>
          <w:szCs w:val="32"/>
        </w:rPr>
        <w:lastRenderedPageBreak/>
        <w:t xml:space="preserve">1.2. </w:t>
      </w:r>
      <w:commentRangeStart w:id="22"/>
      <w:r>
        <w:rPr>
          <w:color w:val="auto"/>
          <w:sz w:val="32"/>
          <w:szCs w:val="32"/>
        </w:rPr>
        <w:t>Проблемы</w:t>
      </w:r>
      <w:bookmarkEnd w:id="21"/>
      <w:commentRangeEnd w:id="22"/>
      <w:r w:rsidR="002A6963">
        <w:rPr>
          <w:rStyle w:val="af0"/>
          <w:rFonts w:ascii="Calibri" w:hAnsi="Calibri"/>
          <w:b w:val="0"/>
          <w:bCs w:val="0"/>
          <w:color w:val="auto"/>
        </w:rPr>
        <w:commentReference w:id="22"/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При использовании облачных хранилищ </w:t>
      </w:r>
      <w:commentRangeStart w:id="23"/>
      <w:r>
        <w:rPr>
          <w:rFonts w:ascii="Times New Roman" w:hAnsi="Times New Roman"/>
          <w:sz w:val="28"/>
        </w:rPr>
        <w:t xml:space="preserve">возникает </w:t>
      </w:r>
      <w:commentRangeEnd w:id="23"/>
      <w:r w:rsidR="002A6963">
        <w:rPr>
          <w:rStyle w:val="af0"/>
        </w:rPr>
        <w:commentReference w:id="23"/>
      </w:r>
      <w:r>
        <w:rPr>
          <w:rFonts w:ascii="Times New Roman" w:hAnsi="Times New Roman"/>
          <w:sz w:val="28"/>
        </w:rPr>
        <w:t>несколько проблем для пользователя.</w:t>
      </w:r>
    </w:p>
    <w:p w:rsidR="00FA4EEC" w:rsidRDefault="00941397">
      <w:pPr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Могут возникнуть трудности при установке клиента. То, что продвинутые пользователи ПК считают очевидным - к примеру, поиск файла в древовидном каталоге жесткого диска - для некоторых пользователей может оказаться нетривиальной задачей.  В таких условиях разрабатываемая утилита должна быть максимально удобной, и минимизировать дополнительные усилия, которые придется приложить пользователю для его использования</w:t>
      </w:r>
    </w:p>
    <w:p w:rsidR="00FA4EEC" w:rsidRDefault="00941397">
      <w:pPr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доступа к актуальным данным необходимо подключение к Интернету, и скорость получения данных напрямую зависит от пропускной способности канала</w:t>
      </w:r>
    </w:p>
    <w:p w:rsidR="00FA4EEC" w:rsidRDefault="00941397">
      <w:pPr>
        <w:numPr>
          <w:ilvl w:val="0"/>
          <w:numId w:val="6"/>
        </w:numPr>
        <w:spacing w:line="360" w:lineRule="auto"/>
        <w:ind w:left="0" w:firstLine="4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Хотя владельцем данных и является пользователь - однако, все данные полностью подконтрольны провайдеру. А это значит, что пользователь не контролирует целостность и конфиденциальность своих данных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 xml:space="preserve">В частности, недавний скандал с облаком от mail.ru, когда выяснилось, что в лицензионном соглашении были прописаны пункты, дающие право компании Mail.ru </w:t>
      </w:r>
      <w:proofErr w:type="spellStart"/>
      <w:r>
        <w:rPr>
          <w:rFonts w:ascii="Times New Roman" w:hAnsi="Times New Roman"/>
          <w:i/>
          <w:sz w:val="28"/>
        </w:rPr>
        <w:t>Group</w:t>
      </w:r>
      <w:proofErr w:type="spellEnd"/>
      <w:r>
        <w:rPr>
          <w:rFonts w:ascii="Times New Roman" w:hAnsi="Times New Roman"/>
          <w:i/>
          <w:sz w:val="28"/>
        </w:rPr>
        <w:t xml:space="preserve"> пользоваться на своё усмотрение всеми данными, которые пользователи размещали на их серверах.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провайдера же основной проблемой является поддержка стабильной работы внутренней архитектуры и обеспечение доступа к данным в любое время. Также владелец серверов должен обеспечивать безопасность учетных записей </w:t>
      </w:r>
      <w:commentRangeStart w:id="24"/>
      <w:r>
        <w:rPr>
          <w:rFonts w:ascii="Times New Roman" w:hAnsi="Times New Roman"/>
          <w:sz w:val="28"/>
        </w:rPr>
        <w:t xml:space="preserve">клиентов </w:t>
      </w:r>
      <w:commentRangeEnd w:id="24"/>
      <w:r w:rsidR="004838E7">
        <w:rPr>
          <w:rStyle w:val="af0"/>
        </w:rPr>
        <w:commentReference w:id="24"/>
      </w:r>
      <w:r>
        <w:rPr>
          <w:rFonts w:ascii="Times New Roman" w:hAnsi="Times New Roman"/>
          <w:sz w:val="28"/>
        </w:rPr>
        <w:t>и сохранность их данных. В остальном работа провайдера сводится к минимизации усилий, прикладываемых потребителями для пользования предоставляемыми услугами (предоставление максимально удобных клиентов).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25" w:name="_Toc389441096"/>
      <w:r>
        <w:rPr>
          <w:color w:val="auto"/>
          <w:sz w:val="32"/>
          <w:szCs w:val="32"/>
        </w:rPr>
        <w:lastRenderedPageBreak/>
        <w:t>1.3. Требования к безопасности данных</w:t>
      </w:r>
      <w:bookmarkEnd w:id="25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Основной проблемой </w:t>
      </w:r>
      <w:commentRangeStart w:id="26"/>
      <w:r>
        <w:rPr>
          <w:rFonts w:ascii="Times New Roman" w:hAnsi="Times New Roman"/>
          <w:sz w:val="28"/>
        </w:rPr>
        <w:t>для клиента</w:t>
      </w:r>
      <w:commentRangeEnd w:id="26"/>
      <w:r w:rsidR="004838E7">
        <w:rPr>
          <w:rStyle w:val="af0"/>
        </w:rPr>
        <w:commentReference w:id="26"/>
      </w:r>
      <w:r>
        <w:rPr>
          <w:rFonts w:ascii="Times New Roman" w:hAnsi="Times New Roman"/>
          <w:sz w:val="28"/>
        </w:rPr>
        <w:t xml:space="preserve"> является невозможность контролировать свои данные, в то время как они находятся </w:t>
      </w:r>
      <w:proofErr w:type="gramStart"/>
      <w:r>
        <w:rPr>
          <w:rFonts w:ascii="Times New Roman" w:hAnsi="Times New Roman"/>
          <w:sz w:val="28"/>
        </w:rPr>
        <w:t>у</w:t>
      </w:r>
      <w:proofErr w:type="gramEnd"/>
      <w:r>
        <w:rPr>
          <w:rFonts w:ascii="Times New Roman" w:hAnsi="Times New Roman"/>
          <w:sz w:val="28"/>
        </w:rPr>
        <w:t xml:space="preserve"> хостинг-провайдера. Несмотря на лицензионные соглашения и гарантии, нельзя быть полностью уверенным в их сохранности и сохранении конфиденциальности - даже в случае, когда хостинг-провайдер не использует полученные им данные, возможная утечка данных компании злоумышленнику может раскрыть и ваши файлы.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качестве решения предлагается разработать утилиту, позволяющую производить шифрование данных до их отправки в облако, и оценить, насколько </w:t>
      </w:r>
      <w:proofErr w:type="spellStart"/>
      <w:r>
        <w:rPr>
          <w:rFonts w:ascii="Times New Roman" w:hAnsi="Times New Roman"/>
          <w:sz w:val="28"/>
        </w:rPr>
        <w:t>трудозатратно</w:t>
      </w:r>
      <w:proofErr w:type="spellEnd"/>
      <w:r>
        <w:rPr>
          <w:rFonts w:ascii="Times New Roman" w:hAnsi="Times New Roman"/>
          <w:sz w:val="28"/>
        </w:rPr>
        <w:t xml:space="preserve"> было бы обеспечивать безопасность данных таким образом при использовании произвольного облачного сервиса.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ходе анализа требований к утилите были выделены следующие:</w:t>
      </w:r>
    </w:p>
    <w:p w:rsidR="00FA4EEC" w:rsidRDefault="004838E7">
      <w:pPr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proofErr w:type="gramStart"/>
      <w:ins w:id="27" w:author="Севрюков" w:date="2014-06-02T11:46:00Z">
        <w:r>
          <w:rPr>
            <w:rFonts w:ascii="Times New Roman" w:hAnsi="Times New Roman"/>
            <w:sz w:val="28"/>
          </w:rPr>
          <w:t>п</w:t>
        </w:r>
      </w:ins>
      <w:proofErr w:type="gramEnd"/>
      <w:del w:id="28" w:author="Севрюков" w:date="2014-06-02T11:46:00Z">
        <w:r w:rsidDel="004838E7">
          <w:rPr>
            <w:rFonts w:ascii="Times New Roman" w:hAnsi="Times New Roman"/>
            <w:sz w:val="28"/>
          </w:rPr>
          <w:delText>П</w:delText>
        </w:r>
      </w:del>
      <w:r w:rsidR="00941397">
        <w:rPr>
          <w:rFonts w:ascii="Times New Roman" w:hAnsi="Times New Roman"/>
          <w:sz w:val="28"/>
        </w:rPr>
        <w:t>розрачность</w:t>
      </w:r>
      <w:ins w:id="29" w:author="Севрюков" w:date="2014-06-02T11:45:00Z">
        <w:r>
          <w:rPr>
            <w:rFonts w:ascii="Times New Roman" w:hAnsi="Times New Roman"/>
            <w:sz w:val="28"/>
          </w:rPr>
          <w:t>;</w:t>
        </w:r>
      </w:ins>
    </w:p>
    <w:p w:rsidR="00FA4EEC" w:rsidRDefault="004838E7">
      <w:pPr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proofErr w:type="gramStart"/>
      <w:ins w:id="30" w:author="Севрюков" w:date="2014-06-02T11:46:00Z">
        <w:r>
          <w:rPr>
            <w:rFonts w:ascii="Times New Roman" w:hAnsi="Times New Roman"/>
            <w:sz w:val="28"/>
          </w:rPr>
          <w:t>о</w:t>
        </w:r>
      </w:ins>
      <w:del w:id="31" w:author="Севрюков" w:date="2014-06-02T11:46:00Z">
        <w:r w:rsidDel="004838E7">
          <w:rPr>
            <w:rFonts w:ascii="Times New Roman" w:hAnsi="Times New Roman"/>
            <w:sz w:val="28"/>
          </w:rPr>
          <w:delText>О</w:delText>
        </w:r>
      </w:del>
      <w:r w:rsidR="00941397">
        <w:rPr>
          <w:rFonts w:ascii="Times New Roman" w:hAnsi="Times New Roman"/>
          <w:sz w:val="28"/>
        </w:rPr>
        <w:t>тказоустойчивость</w:t>
      </w:r>
      <w:proofErr w:type="gramEnd"/>
      <w:ins w:id="32" w:author="Севрюков" w:date="2014-06-02T11:45:00Z">
        <w:r>
          <w:rPr>
            <w:rFonts w:ascii="Times New Roman" w:hAnsi="Times New Roman"/>
            <w:sz w:val="28"/>
          </w:rPr>
          <w:t>;</w:t>
        </w:r>
      </w:ins>
    </w:p>
    <w:p w:rsidR="00FA4EEC" w:rsidRDefault="00941397">
      <w:pPr>
        <w:numPr>
          <w:ilvl w:val="0"/>
          <w:numId w:val="7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commentRangeStart w:id="33"/>
      <w:r>
        <w:rPr>
          <w:rFonts w:ascii="Times New Roman" w:hAnsi="Times New Roman"/>
          <w:sz w:val="28"/>
        </w:rPr>
        <w:t>нагрузка на канал</w:t>
      </w:r>
      <w:commentRangeEnd w:id="33"/>
      <w:r w:rsidR="004838E7">
        <w:rPr>
          <w:rStyle w:val="af0"/>
        </w:rPr>
        <w:commentReference w:id="33"/>
      </w:r>
      <w:ins w:id="34" w:author="Севрюков" w:date="2014-06-02T11:45:00Z">
        <w:r w:rsidR="004838E7">
          <w:rPr>
            <w:rFonts w:ascii="Times New Roman" w:hAnsi="Times New Roman"/>
            <w:sz w:val="28"/>
          </w:rPr>
          <w:t>.</w:t>
        </w:r>
      </w:ins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>Прозрачность</w:t>
      </w:r>
      <w:r>
        <w:rPr>
          <w:rFonts w:ascii="Times New Roman" w:hAnsi="Times New Roman"/>
          <w:sz w:val="28"/>
        </w:rPr>
        <w:t xml:space="preserve"> - для использования утилиты пользователю следует проводить минимальное количество дополнительных операций. В идеале клиент может даже не догадываться о том, в какое время происходит шифрование и синхронизация данных с облачным хранилищем.</w:t>
      </w:r>
    </w:p>
    <w:p w:rsidR="00FA4EEC" w:rsidRDefault="00941397">
      <w:pPr>
        <w:widowControl w:val="0"/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 xml:space="preserve">Отказоустойчивость - </w:t>
      </w:r>
      <w:r>
        <w:rPr>
          <w:rFonts w:ascii="Times New Roman" w:hAnsi="Times New Roman"/>
          <w:sz w:val="28"/>
        </w:rPr>
        <w:t>способность системы выполнять свои функции при отказе отдельных элементов аппаратуры и неполной доступности данных.</w:t>
      </w:r>
    </w:p>
    <w:p w:rsidR="00FA4EEC" w:rsidRDefault="00941397">
      <w:pPr>
        <w:widowControl w:val="0"/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Основной способ увеличить отказоустойчивость системы - </w:t>
      </w:r>
      <w:commentRangeStart w:id="35"/>
      <w:r>
        <w:rPr>
          <w:rFonts w:ascii="Times New Roman" w:hAnsi="Times New Roman"/>
          <w:sz w:val="28"/>
        </w:rPr>
        <w:t>это избыточность хранимых данных</w:t>
      </w:r>
      <w:commentRangeEnd w:id="35"/>
      <w:r w:rsidR="004838E7">
        <w:rPr>
          <w:rStyle w:val="af0"/>
        </w:rPr>
        <w:commentReference w:id="35"/>
      </w:r>
      <w:r>
        <w:rPr>
          <w:rFonts w:ascii="Times New Roman" w:hAnsi="Times New Roman"/>
          <w:sz w:val="28"/>
        </w:rPr>
        <w:t>, которые в случае отказал части сервиса могут быть получены из других источников.</w:t>
      </w:r>
    </w:p>
    <w:p w:rsidR="00FA4EEC" w:rsidRDefault="00941397">
      <w:pPr>
        <w:widowControl w:val="0"/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Саму же отказоустойчивость можно определить с помощью следующих параметров:</w:t>
      </w:r>
    </w:p>
    <w:p w:rsidR="00FA4EEC" w:rsidRDefault="00941397">
      <w:pPr>
        <w:widowControl w:val="0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коэффициент готовности (время работы/время службы)</w:t>
      </w:r>
    </w:p>
    <w:p w:rsidR="00FA4EEC" w:rsidRDefault="00941397">
      <w:pPr>
        <w:widowControl w:val="0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надежность - вероятность отказа на единицу времени.</w:t>
      </w:r>
    </w:p>
    <w:p w:rsidR="00FA4EEC" w:rsidRDefault="00941397">
      <w:pPr>
        <w:widowControl w:val="0"/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Говоря об отказоустойчивости (в рамках предлагаемого решения), следует обратить внимание на решение следующих задач:</w:t>
      </w:r>
    </w:p>
    <w:p w:rsidR="00FA4EEC" w:rsidRDefault="00941397">
      <w:pPr>
        <w:widowControl w:val="0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конфиденциальность - данные должны быть доступны только лицам, доступ которым разрешен владельцем. Не должно быть возможности по зашифрованным данным восстановить исходные, не зная ключа.</w:t>
      </w:r>
    </w:p>
    <w:p w:rsidR="00FA4EEC" w:rsidRDefault="00941397">
      <w:pPr>
        <w:widowControl w:val="0"/>
        <w:numPr>
          <w:ilvl w:val="0"/>
          <w:numId w:val="9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целостность - информационная значимость данных не должна изменяться без ведома владельца.</w:t>
      </w:r>
      <w:proofErr w:type="gramEnd"/>
      <w:r>
        <w:rPr>
          <w:rFonts w:ascii="Times New Roman" w:hAnsi="Times New Roman"/>
          <w:sz w:val="28"/>
        </w:rPr>
        <w:t xml:space="preserve"> При шифровании и синхронизации не должно происходить сбоев, связанных с потерей информации.</w:t>
      </w:r>
    </w:p>
    <w:p w:rsidR="00FA4EEC" w:rsidRDefault="00941397">
      <w:pPr>
        <w:widowControl w:val="0"/>
        <w:numPr>
          <w:ilvl w:val="0"/>
          <w:numId w:val="9"/>
        </w:numPr>
        <w:spacing w:line="360" w:lineRule="auto"/>
        <w:ind w:left="993" w:hanging="284"/>
        <w:jc w:val="both"/>
      </w:pPr>
      <w:r>
        <w:rPr>
          <w:rFonts w:ascii="Times New Roman" w:hAnsi="Times New Roman"/>
          <w:sz w:val="28"/>
        </w:rPr>
        <w:t xml:space="preserve">доступность -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</w:rPr>
        <w:t xml:space="preserve">у пользователя всегда должна быть возможность обратиться к своим данным. </w:t>
      </w:r>
      <w:commentRangeStart w:id="36"/>
      <w:r>
        <w:rPr>
          <w:rFonts w:ascii="Times New Roman" w:hAnsi="Times New Roman"/>
          <w:sz w:val="28"/>
        </w:rPr>
        <w:t xml:space="preserve">Продумать </w:t>
      </w:r>
      <w:commentRangeEnd w:id="36"/>
      <w:r w:rsidR="00826E96">
        <w:rPr>
          <w:rStyle w:val="af0"/>
        </w:rPr>
        <w:commentReference w:id="36"/>
      </w:r>
      <w:r>
        <w:rPr>
          <w:rFonts w:ascii="Times New Roman" w:hAnsi="Times New Roman"/>
          <w:sz w:val="28"/>
        </w:rPr>
        <w:t>методы восстановления ключа и исходных данных.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37" w:name="h.5cr667cdj3u5"/>
      <w:bookmarkStart w:id="38" w:name="_Toc389441097"/>
      <w:bookmarkEnd w:id="37"/>
      <w:r>
        <w:rPr>
          <w:color w:val="auto"/>
          <w:sz w:val="32"/>
          <w:szCs w:val="32"/>
        </w:rPr>
        <w:t>1.4. Существующие сервисы</w:t>
      </w:r>
      <w:bookmarkEnd w:id="38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Существует множество облачных хранилищ, и все они предлагают различные услуги при хранении данных. Для того</w:t>
      </w:r>
      <w:del w:id="39" w:author="Севрюков" w:date="2014-06-02T11:51:00Z">
        <w:r w:rsidDel="00826E96">
          <w:rPr>
            <w:rFonts w:ascii="Times New Roman" w:hAnsi="Times New Roman"/>
            <w:sz w:val="28"/>
          </w:rPr>
          <w:delText>,</w:delText>
        </w:r>
      </w:del>
      <w:r>
        <w:rPr>
          <w:rFonts w:ascii="Times New Roman" w:hAnsi="Times New Roman"/>
          <w:sz w:val="28"/>
        </w:rPr>
        <w:t xml:space="preserve"> чтобы выбрать целевую платформу, </w:t>
      </w:r>
      <w:commentRangeStart w:id="40"/>
      <w:r>
        <w:rPr>
          <w:rFonts w:ascii="Times New Roman" w:hAnsi="Times New Roman"/>
          <w:sz w:val="28"/>
        </w:rPr>
        <w:t xml:space="preserve">я </w:t>
      </w:r>
      <w:commentRangeEnd w:id="40"/>
      <w:r w:rsidR="00826E96">
        <w:rPr>
          <w:rStyle w:val="af0"/>
        </w:rPr>
        <w:commentReference w:id="40"/>
      </w:r>
      <w:r>
        <w:rPr>
          <w:rFonts w:ascii="Times New Roman" w:hAnsi="Times New Roman"/>
          <w:sz w:val="28"/>
        </w:rPr>
        <w:t>предлагаю рассмотреть несколько наиболее популярных хранилищ и определить их следующие свойства:</w:t>
      </w:r>
    </w:p>
    <w:p w:rsidR="00FA4EEC" w:rsidRDefault="00941397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насколько решены описанные </w:t>
      </w:r>
      <w:commentRangeStart w:id="41"/>
      <w:r>
        <w:rPr>
          <w:rFonts w:ascii="Times New Roman" w:hAnsi="Times New Roman"/>
          <w:sz w:val="28"/>
        </w:rPr>
        <w:t>в предыдущем разделе проблемы</w:t>
      </w:r>
      <w:commentRangeEnd w:id="41"/>
      <w:r w:rsidR="00826E96">
        <w:rPr>
          <w:rStyle w:val="af0"/>
        </w:rPr>
        <w:commentReference w:id="41"/>
      </w:r>
    </w:p>
    <w:p w:rsidR="00FA4EEC" w:rsidRDefault="00941397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открыты ли исходные коды клиента</w:t>
      </w:r>
    </w:p>
    <w:p w:rsidR="00FA4EEC" w:rsidRDefault="00941397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кроссплатформенность</w:t>
      </w:r>
    </w:p>
    <w:p w:rsidR="00FA4EEC" w:rsidRDefault="00941397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современность, актуальность - ведется ли на данный момент развитие проекта</w:t>
      </w:r>
    </w:p>
    <w:p w:rsidR="00FA4EEC" w:rsidRDefault="00941397">
      <w:pPr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специфика системы - уникальные особенность и услуги, предоставляемые владельцами хранилища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941397">
      <w:pPr>
        <w:pStyle w:val="3"/>
        <w:spacing w:line="360" w:lineRule="auto"/>
        <w:ind w:firstLine="709"/>
        <w:rPr>
          <w:color w:val="auto"/>
          <w:sz w:val="28"/>
          <w:szCs w:val="28"/>
          <w:u w:val="single"/>
        </w:rPr>
      </w:pPr>
      <w:bookmarkStart w:id="42" w:name="_Toc389441098"/>
      <w:proofErr w:type="spellStart"/>
      <w:r>
        <w:rPr>
          <w:color w:val="auto"/>
          <w:sz w:val="28"/>
          <w:szCs w:val="28"/>
          <w:u w:val="single"/>
        </w:rPr>
        <w:t>Dropbox</w:t>
      </w:r>
      <w:bookmarkEnd w:id="42"/>
      <w:proofErr w:type="spellEnd"/>
    </w:p>
    <w:p w:rsidR="00FA4EEC" w:rsidRDefault="00941397">
      <w:pPr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Стандартный процесс установки, данные хранятся как на машинах пользователя - так и на удаленном сервере. В то же время шифрование “происходит” на стороне сервера - теоретически, третьи лица могут получить к ним доступ</w:t>
      </w:r>
    </w:p>
    <w:p w:rsidR="00FA4EEC" w:rsidRDefault="00941397">
      <w:pPr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Закрытый исходный код (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)</w:t>
      </w:r>
    </w:p>
    <w:p w:rsidR="00FA4EEC" w:rsidRPr="00FB0048" w:rsidRDefault="00941397">
      <w:pPr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/>
          <w:sz w:val="28"/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Windows, Linux, Mac OS, </w:t>
      </w:r>
      <w:proofErr w:type="spellStart"/>
      <w:r w:rsidRPr="00FB0048">
        <w:rPr>
          <w:rFonts w:ascii="Times New Roman" w:hAnsi="Times New Roman"/>
          <w:sz w:val="28"/>
          <w:lang w:val="en-US"/>
        </w:rPr>
        <w:t>iOS</w:t>
      </w:r>
      <w:proofErr w:type="spellEnd"/>
      <w:r w:rsidRPr="00FB0048">
        <w:rPr>
          <w:rFonts w:ascii="Times New Roman" w:hAnsi="Times New Roman"/>
          <w:sz w:val="28"/>
          <w:lang w:val="en-US"/>
        </w:rPr>
        <w:t>, Android</w:t>
      </w:r>
    </w:p>
    <w:p w:rsidR="00FA4EEC" w:rsidRDefault="00941397">
      <w:pPr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Ведется разработка</w:t>
      </w:r>
    </w:p>
    <w:p w:rsidR="00FA4EEC" w:rsidRDefault="00941397">
      <w:pPr>
        <w:numPr>
          <w:ilvl w:val="0"/>
          <w:numId w:val="1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Дельта-кодирование, позволяющая хранить историю изменения данных.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pStyle w:val="3"/>
        <w:spacing w:line="360" w:lineRule="auto"/>
        <w:ind w:firstLine="709"/>
        <w:rPr>
          <w:color w:val="auto"/>
          <w:sz w:val="28"/>
          <w:szCs w:val="28"/>
          <w:u w:val="single"/>
        </w:rPr>
      </w:pPr>
      <w:bookmarkStart w:id="43" w:name="_Toc389441099"/>
      <w:proofErr w:type="spellStart"/>
      <w:r>
        <w:rPr>
          <w:color w:val="auto"/>
          <w:sz w:val="28"/>
          <w:szCs w:val="28"/>
          <w:u w:val="single"/>
        </w:rPr>
        <w:t>Waula</w:t>
      </w:r>
      <w:bookmarkEnd w:id="43"/>
      <w:proofErr w:type="spellEnd"/>
    </w:p>
    <w:p w:rsidR="00FA4EEC" w:rsidRDefault="00941397">
      <w:pPr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Стандартный процесс установки, данные шифруются и разбиваются на фрагменты, которые загружаются на </w:t>
      </w:r>
      <w:proofErr w:type="gramStart"/>
      <w:r>
        <w:rPr>
          <w:rFonts w:ascii="Times New Roman" w:hAnsi="Times New Roman"/>
          <w:sz w:val="28"/>
        </w:rPr>
        <w:t>сервер</w:t>
      </w:r>
      <w:proofErr w:type="gramEnd"/>
      <w:r>
        <w:rPr>
          <w:rFonts w:ascii="Times New Roman" w:hAnsi="Times New Roman"/>
          <w:sz w:val="28"/>
        </w:rPr>
        <w:t xml:space="preserve"> а затем распространяются через сеть на машины пользователей, что повышает отказоустойчивость системы.</w:t>
      </w:r>
    </w:p>
    <w:p w:rsidR="00FA4EEC" w:rsidRDefault="00941397">
      <w:pPr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Закрытый исходный код (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>)</w:t>
      </w:r>
    </w:p>
    <w:p w:rsidR="00FA4EEC" w:rsidRPr="00FB0048" w:rsidRDefault="00941397">
      <w:pPr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/>
          <w:sz w:val="28"/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Windows, Linux, Mac OS, </w:t>
      </w:r>
      <w:proofErr w:type="spellStart"/>
      <w:r w:rsidRPr="00FB0048">
        <w:rPr>
          <w:rFonts w:ascii="Times New Roman" w:hAnsi="Times New Roman"/>
          <w:sz w:val="28"/>
          <w:lang w:val="en-US"/>
        </w:rPr>
        <w:t>iOS</w:t>
      </w:r>
      <w:proofErr w:type="spellEnd"/>
      <w:r w:rsidRPr="00FB0048">
        <w:rPr>
          <w:rFonts w:ascii="Times New Roman" w:hAnsi="Times New Roman"/>
          <w:sz w:val="28"/>
          <w:lang w:val="en-US"/>
        </w:rPr>
        <w:t>, Android</w:t>
      </w:r>
    </w:p>
    <w:p w:rsidR="00FA4EEC" w:rsidRDefault="00941397">
      <w:pPr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Ведется разработка</w:t>
      </w:r>
    </w:p>
    <w:p w:rsidR="00FA4EEC" w:rsidRDefault="00941397">
      <w:pPr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Объем предоставляемого в облаке дискового пространства зависит от объема диска, предоставляемого для использования другими пользователями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941397">
      <w:pPr>
        <w:pStyle w:val="3"/>
        <w:spacing w:line="360" w:lineRule="auto"/>
        <w:ind w:firstLine="709"/>
        <w:rPr>
          <w:color w:val="auto"/>
          <w:sz w:val="28"/>
          <w:szCs w:val="28"/>
          <w:u w:val="single"/>
        </w:rPr>
      </w:pPr>
      <w:bookmarkStart w:id="44" w:name="_Toc389441100"/>
      <w:proofErr w:type="spellStart"/>
      <w:r>
        <w:rPr>
          <w:color w:val="auto"/>
          <w:sz w:val="28"/>
          <w:szCs w:val="28"/>
          <w:u w:val="single"/>
        </w:rPr>
        <w:t>SpiderOak</w:t>
      </w:r>
      <w:bookmarkEnd w:id="44"/>
      <w:proofErr w:type="spellEnd"/>
    </w:p>
    <w:p w:rsidR="00FA4EEC" w:rsidRDefault="00941397">
      <w:pPr>
        <w:numPr>
          <w:ilvl w:val="0"/>
          <w:numId w:val="13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регистрация и установка</w:t>
      </w:r>
    </w:p>
    <w:p w:rsidR="00FA4EEC" w:rsidRDefault="00941397">
      <w:pPr>
        <w:numPr>
          <w:ilvl w:val="0"/>
          <w:numId w:val="13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Закрытый исходных код</w:t>
      </w:r>
      <w:proofErr w:type="gramEnd"/>
    </w:p>
    <w:p w:rsidR="00FA4EEC" w:rsidRPr="00FB0048" w:rsidRDefault="00941397">
      <w:pPr>
        <w:numPr>
          <w:ilvl w:val="0"/>
          <w:numId w:val="13"/>
        </w:numPr>
        <w:spacing w:line="360" w:lineRule="auto"/>
        <w:ind w:left="993" w:hanging="295"/>
        <w:jc w:val="both"/>
        <w:rPr>
          <w:rFonts w:ascii="Times New Roman" w:hAnsi="Times New Roman"/>
          <w:sz w:val="28"/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Windows, Linux, Mac OS, </w:t>
      </w:r>
      <w:proofErr w:type="spellStart"/>
      <w:r w:rsidRPr="00FB0048">
        <w:rPr>
          <w:rFonts w:ascii="Times New Roman" w:hAnsi="Times New Roman"/>
          <w:sz w:val="28"/>
          <w:lang w:val="en-US"/>
        </w:rPr>
        <w:t>iOS</w:t>
      </w:r>
      <w:proofErr w:type="spellEnd"/>
      <w:r w:rsidRPr="00FB0048">
        <w:rPr>
          <w:rFonts w:ascii="Times New Roman" w:hAnsi="Times New Roman"/>
          <w:sz w:val="28"/>
          <w:lang w:val="en-US"/>
        </w:rPr>
        <w:t>, Android</w:t>
      </w:r>
    </w:p>
    <w:p w:rsidR="00FA4EEC" w:rsidRDefault="00941397">
      <w:pPr>
        <w:numPr>
          <w:ilvl w:val="0"/>
          <w:numId w:val="13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Ведется разработка</w:t>
      </w:r>
    </w:p>
    <w:p w:rsidR="00FA4EEC" w:rsidRDefault="00941397">
      <w:pPr>
        <w:numPr>
          <w:ilvl w:val="0"/>
          <w:numId w:val="13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полностью шифруются на клиенте. Тонкая настройка по резервному копированию. </w:t>
      </w:r>
      <w:proofErr w:type="spellStart"/>
      <w:r>
        <w:rPr>
          <w:rFonts w:ascii="Times New Roman" w:hAnsi="Times New Roman"/>
          <w:sz w:val="28"/>
        </w:rPr>
        <w:t>Дедубликация</w:t>
      </w:r>
      <w:proofErr w:type="spellEnd"/>
      <w:r>
        <w:rPr>
          <w:rFonts w:ascii="Times New Roman" w:hAnsi="Times New Roman"/>
          <w:sz w:val="28"/>
        </w:rPr>
        <w:t xml:space="preserve">, </w:t>
      </w:r>
      <w:ins w:id="45" w:author="Севрюков Сергей Юрьевич" w:date="2014-06-02T16:56:00Z">
        <w:r w:rsidR="00225C04">
          <w:rPr>
            <w:rFonts w:ascii="Times New Roman" w:hAnsi="Times New Roman"/>
            <w:sz w:val="28"/>
          </w:rPr>
          <w:t>д</w:t>
        </w:r>
      </w:ins>
      <w:del w:id="46" w:author="Севрюков Сергей Юрьевич" w:date="2014-06-02T16:56:00Z">
        <w:r w:rsidDel="00225C04">
          <w:rPr>
            <w:rFonts w:ascii="Times New Roman" w:hAnsi="Times New Roman"/>
            <w:sz w:val="28"/>
          </w:rPr>
          <w:delText>Д</w:delText>
        </w:r>
      </w:del>
      <w:r>
        <w:rPr>
          <w:rFonts w:ascii="Times New Roman" w:hAnsi="Times New Roman"/>
          <w:sz w:val="28"/>
        </w:rPr>
        <w:t>ельта-кодирование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pStyle w:val="3"/>
        <w:spacing w:line="360" w:lineRule="auto"/>
        <w:ind w:firstLine="709"/>
        <w:rPr>
          <w:color w:val="auto"/>
          <w:sz w:val="28"/>
          <w:szCs w:val="28"/>
          <w:u w:val="single"/>
        </w:rPr>
      </w:pPr>
      <w:bookmarkStart w:id="47" w:name="_Toc389441101"/>
      <w:proofErr w:type="spellStart"/>
      <w:r>
        <w:rPr>
          <w:color w:val="auto"/>
          <w:sz w:val="28"/>
          <w:szCs w:val="28"/>
          <w:u w:val="single"/>
        </w:rPr>
        <w:t>UbuntuOne</w:t>
      </w:r>
      <w:bookmarkEnd w:id="47"/>
      <w:proofErr w:type="spellEnd"/>
    </w:p>
    <w:p w:rsidR="00FA4EEC" w:rsidRDefault="00941397">
      <w:pPr>
        <w:numPr>
          <w:ilvl w:val="0"/>
          <w:numId w:val="1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Предустановлен</w:t>
      </w:r>
      <w:proofErr w:type="gramEnd"/>
      <w:r>
        <w:rPr>
          <w:rFonts w:ascii="Times New Roman" w:hAnsi="Times New Roman"/>
          <w:sz w:val="28"/>
        </w:rPr>
        <w:t xml:space="preserve"> на ОС </w:t>
      </w:r>
      <w:proofErr w:type="spellStart"/>
      <w:r>
        <w:rPr>
          <w:rFonts w:ascii="Times New Roman" w:hAnsi="Times New Roman"/>
          <w:sz w:val="28"/>
        </w:rPr>
        <w:t>Ubuntu</w:t>
      </w:r>
      <w:proofErr w:type="spellEnd"/>
      <w:r>
        <w:rPr>
          <w:rFonts w:ascii="Times New Roman" w:hAnsi="Times New Roman"/>
          <w:sz w:val="28"/>
        </w:rPr>
        <w:t>, в остальных системах - быстрая регистрация и установка, не требует предварительной настройки.</w:t>
      </w:r>
    </w:p>
    <w:p w:rsidR="00FA4EEC" w:rsidRDefault="00941397">
      <w:pPr>
        <w:numPr>
          <w:ilvl w:val="0"/>
          <w:numId w:val="1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Открытый исходных код (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)</w:t>
      </w:r>
      <w:proofErr w:type="gramEnd"/>
    </w:p>
    <w:p w:rsidR="00FA4EEC" w:rsidRPr="00FB0048" w:rsidRDefault="00941397">
      <w:pPr>
        <w:numPr>
          <w:ilvl w:val="0"/>
          <w:numId w:val="14"/>
        </w:numPr>
        <w:spacing w:line="360" w:lineRule="auto"/>
        <w:ind w:left="993" w:hanging="295"/>
        <w:jc w:val="both"/>
        <w:rPr>
          <w:rFonts w:ascii="Times New Roman" w:hAnsi="Times New Roman"/>
          <w:sz w:val="28"/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Linux, Windows, Mac OS, Android, </w:t>
      </w:r>
      <w:proofErr w:type="spellStart"/>
      <w:r w:rsidRPr="00FB0048">
        <w:rPr>
          <w:rFonts w:ascii="Times New Roman" w:hAnsi="Times New Roman"/>
          <w:sz w:val="28"/>
          <w:lang w:val="en-US"/>
        </w:rPr>
        <w:t>iOS</w:t>
      </w:r>
      <w:proofErr w:type="spellEnd"/>
    </w:p>
    <w:p w:rsidR="00FA4EEC" w:rsidRDefault="00941397">
      <w:pPr>
        <w:numPr>
          <w:ilvl w:val="0"/>
          <w:numId w:val="1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Закрыт</w:t>
      </w:r>
    </w:p>
    <w:p w:rsidR="00FA4EEC" w:rsidRDefault="00941397">
      <w:pPr>
        <w:numPr>
          <w:ilvl w:val="0"/>
          <w:numId w:val="1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Поддержка прокси, синхронизация контактов, потоковое вещание</w:t>
      </w:r>
    </w:p>
    <w:p w:rsidR="00FA4EEC" w:rsidRDefault="00941397">
      <w:pPr>
        <w:pStyle w:val="2"/>
        <w:rPr>
          <w:color w:val="auto"/>
          <w:sz w:val="32"/>
          <w:szCs w:val="32"/>
        </w:rPr>
      </w:pPr>
      <w:bookmarkStart w:id="48" w:name="h.m25khad42e0f"/>
      <w:bookmarkStart w:id="49" w:name="_Toc389441102"/>
      <w:bookmarkEnd w:id="48"/>
      <w:r>
        <w:rPr>
          <w:color w:val="auto"/>
          <w:sz w:val="32"/>
          <w:szCs w:val="32"/>
        </w:rPr>
        <w:t xml:space="preserve">1.5. </w:t>
      </w:r>
      <w:commentRangeStart w:id="50"/>
      <w:r>
        <w:rPr>
          <w:color w:val="auto"/>
          <w:sz w:val="32"/>
          <w:szCs w:val="32"/>
        </w:rPr>
        <w:t xml:space="preserve">Существующие </w:t>
      </w:r>
      <w:commentRangeEnd w:id="50"/>
      <w:r w:rsidR="00BB4069">
        <w:rPr>
          <w:rStyle w:val="af0"/>
          <w:rFonts w:ascii="Calibri" w:hAnsi="Calibri"/>
          <w:b w:val="0"/>
          <w:bCs w:val="0"/>
          <w:color w:val="auto"/>
        </w:rPr>
        <w:commentReference w:id="50"/>
      </w:r>
      <w:commentRangeStart w:id="51"/>
      <w:r>
        <w:rPr>
          <w:color w:val="auto"/>
          <w:sz w:val="32"/>
          <w:szCs w:val="32"/>
        </w:rPr>
        <w:t>решения</w:t>
      </w:r>
      <w:bookmarkEnd w:id="49"/>
      <w:commentRangeEnd w:id="51"/>
      <w:r w:rsidR="00225C04">
        <w:rPr>
          <w:rStyle w:val="af0"/>
          <w:rFonts w:ascii="Calibri" w:hAnsi="Calibri"/>
          <w:b w:val="0"/>
          <w:bCs w:val="0"/>
          <w:color w:val="auto"/>
        </w:rPr>
        <w:commentReference w:id="51"/>
      </w:r>
    </w:p>
    <w:p w:rsidR="00FA4EEC" w:rsidRDefault="00941397">
      <w:pPr>
        <w:spacing w:line="360" w:lineRule="auto"/>
        <w:ind w:firstLine="709"/>
        <w:jc w:val="both"/>
      </w:pPr>
      <w:bookmarkStart w:id="52" w:name="_Toc389441103"/>
      <w:proofErr w:type="spellStart"/>
      <w:r>
        <w:rPr>
          <w:rStyle w:val="31"/>
          <w:color w:val="auto"/>
          <w:sz w:val="28"/>
          <w:szCs w:val="28"/>
        </w:rPr>
        <w:t>Boxcryptor</w:t>
      </w:r>
      <w:bookmarkEnd w:id="52"/>
      <w:proofErr w:type="spellEnd"/>
      <w:r>
        <w:rPr>
          <w:rFonts w:ascii="Times New Roman" w:hAnsi="Times New Roman"/>
          <w:sz w:val="28"/>
        </w:rPr>
        <w:t xml:space="preserve"> - приложение для шифрования, оптимизированное для облачного использования. Создает виртуальный диск на </w:t>
      </w:r>
      <w:proofErr w:type="gramStart"/>
      <w:r>
        <w:rPr>
          <w:rFonts w:ascii="Times New Roman" w:hAnsi="Times New Roman"/>
          <w:sz w:val="28"/>
        </w:rPr>
        <w:t>компьютере</w:t>
      </w:r>
      <w:proofErr w:type="gramEnd"/>
      <w:r>
        <w:rPr>
          <w:rFonts w:ascii="Times New Roman" w:hAnsi="Times New Roman"/>
          <w:sz w:val="28"/>
        </w:rPr>
        <w:t xml:space="preserve">, который </w:t>
      </w:r>
      <w:commentRangeStart w:id="53"/>
      <w:r>
        <w:rPr>
          <w:rFonts w:ascii="Times New Roman" w:hAnsi="Times New Roman"/>
          <w:sz w:val="28"/>
        </w:rPr>
        <w:t>позволяет отдельные файлы</w:t>
      </w:r>
      <w:commentRangeEnd w:id="53"/>
      <w:r w:rsidR="00225C04">
        <w:rPr>
          <w:rStyle w:val="af0"/>
        </w:rPr>
        <w:commentReference w:id="53"/>
      </w:r>
      <w:r>
        <w:rPr>
          <w:rFonts w:ascii="Times New Roman" w:hAnsi="Times New Roman"/>
          <w:sz w:val="28"/>
        </w:rPr>
        <w:t xml:space="preserve">. Любой файл, скопированный на виртуальный </w:t>
      </w:r>
      <w:r>
        <w:rPr>
          <w:rFonts w:ascii="Times New Roman" w:hAnsi="Times New Roman"/>
          <w:sz w:val="28"/>
        </w:rPr>
        <w:lastRenderedPageBreak/>
        <w:t>диск, будет автоматически зашифрован перед синхронизацией с облаком. Использует AES256 и RSA.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Поддерживает следующие хранилища:</w:t>
      </w:r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Dropbox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Google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Drive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Yandex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Disk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SpiderOak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Waula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Ubuntu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One</w:t>
      </w:r>
      <w:proofErr w:type="spellEnd"/>
    </w:p>
    <w:p w:rsidR="00FA4EEC" w:rsidRDefault="00941397">
      <w:pPr>
        <w:numPr>
          <w:ilvl w:val="0"/>
          <w:numId w:val="15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множество других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Поддерживаемые операционные системы:</w:t>
      </w:r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Mac</w:t>
      </w:r>
      <w:proofErr w:type="spellEnd"/>
      <w:r>
        <w:rPr>
          <w:rFonts w:ascii="Times New Roman" w:hAnsi="Times New Roman"/>
          <w:sz w:val="28"/>
        </w:rPr>
        <w:t xml:space="preserve"> OS X</w:t>
      </w:r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Chrome</w:t>
      </w:r>
      <w:proofErr w:type="spellEnd"/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iOS</w:t>
      </w:r>
      <w:proofErr w:type="spellEnd"/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Android</w:t>
      </w:r>
      <w:proofErr w:type="spellEnd"/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Phone</w:t>
      </w:r>
      <w:proofErr w:type="spellEnd"/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RT</w:t>
      </w:r>
    </w:p>
    <w:p w:rsidR="00FA4EEC" w:rsidRDefault="00941397">
      <w:pPr>
        <w:numPr>
          <w:ilvl w:val="0"/>
          <w:numId w:val="16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BlackberryOS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Отсутствует: прозрачность для пользователя. Требуется установка дополнительного приложения, </w:t>
      </w:r>
      <w:commentRangeStart w:id="54"/>
      <w:r>
        <w:rPr>
          <w:rFonts w:ascii="Times New Roman" w:hAnsi="Times New Roman"/>
          <w:sz w:val="28"/>
        </w:rPr>
        <w:t>а так же его тонкая настройка</w:t>
      </w:r>
      <w:commentRangeEnd w:id="54"/>
      <w:r w:rsidR="00225C04">
        <w:rPr>
          <w:rStyle w:val="af0"/>
        </w:rPr>
        <w:commentReference w:id="54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bookmarkStart w:id="55" w:name="_Toc389441104"/>
      <w:proofErr w:type="spellStart"/>
      <w:r>
        <w:rPr>
          <w:rStyle w:val="31"/>
          <w:color w:val="auto"/>
          <w:sz w:val="28"/>
          <w:szCs w:val="28"/>
        </w:rPr>
        <w:lastRenderedPageBreak/>
        <w:t>Viivo</w:t>
      </w:r>
      <w:bookmarkEnd w:id="55"/>
      <w:proofErr w:type="spellEnd"/>
      <w:r>
        <w:rPr>
          <w:rFonts w:ascii="Times New Roman" w:hAnsi="Times New Roman"/>
          <w:sz w:val="28"/>
        </w:rPr>
        <w:t xml:space="preserve"> - приложение получает на вход файлы, шифрует их и автоматически перемещает в папку для синхронизации с облаком.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Поддерживает следующие хранилища: любые, поскольку     шифрования реализовано независимо от облачной синхронизации.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Поддерживаемые операционные системы:</w:t>
      </w:r>
    </w:p>
    <w:p w:rsidR="00FA4EEC" w:rsidRDefault="00941397">
      <w:pPr>
        <w:numPr>
          <w:ilvl w:val="0"/>
          <w:numId w:val="17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Mac</w:t>
      </w:r>
      <w:proofErr w:type="spellEnd"/>
      <w:r>
        <w:rPr>
          <w:rFonts w:ascii="Times New Roman" w:hAnsi="Times New Roman"/>
          <w:sz w:val="28"/>
        </w:rPr>
        <w:t xml:space="preserve"> OS X</w:t>
      </w:r>
    </w:p>
    <w:p w:rsidR="00FA4EEC" w:rsidRDefault="00941397">
      <w:pPr>
        <w:numPr>
          <w:ilvl w:val="0"/>
          <w:numId w:val="17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</w:p>
    <w:p w:rsidR="00FA4EEC" w:rsidRDefault="00941397">
      <w:pPr>
        <w:numPr>
          <w:ilvl w:val="0"/>
          <w:numId w:val="17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iOS</w:t>
      </w:r>
      <w:proofErr w:type="spellEnd"/>
    </w:p>
    <w:p w:rsidR="00FA4EEC" w:rsidRDefault="00941397">
      <w:pPr>
        <w:numPr>
          <w:ilvl w:val="0"/>
          <w:numId w:val="17"/>
        </w:numPr>
        <w:spacing w:line="360" w:lineRule="auto"/>
        <w:ind w:left="0" w:hanging="30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Android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Отсутствует: прозрачность для пользователя, ограничение функционала на бесплатных версиях.</w:t>
      </w:r>
    </w:p>
    <w:p w:rsidR="00FA4EEC" w:rsidRDefault="00941397">
      <w:pPr>
        <w:spacing w:line="360" w:lineRule="auto"/>
        <w:ind w:firstLine="709"/>
        <w:jc w:val="both"/>
      </w:pPr>
      <w:bookmarkStart w:id="56" w:name="_Toc389441105"/>
      <w:proofErr w:type="spellStart"/>
      <w:r>
        <w:rPr>
          <w:rStyle w:val="31"/>
          <w:color w:val="auto"/>
          <w:sz w:val="28"/>
          <w:szCs w:val="28"/>
        </w:rPr>
        <w:t>Cloudfogger</w:t>
      </w:r>
      <w:bookmarkEnd w:id="56"/>
      <w:proofErr w:type="spellEnd"/>
      <w:r>
        <w:rPr>
          <w:rFonts w:ascii="Times New Roman" w:hAnsi="Times New Roman"/>
          <w:sz w:val="28"/>
        </w:rPr>
        <w:t xml:space="preserve"> - создает виртуальный диск, обеспечивая шифрование хранящихся на нем данных. При обращении к тому, данные расшифровываются налету - прозрачно для пользователя.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Поддерживаемые облачные хранилища: любые, поскольку данные шифруются на уровне файловой системы.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Отсутствует: прозрачность для пользователя, кроссплатформенность.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commentRangeStart w:id="57"/>
      <w:r>
        <w:rPr>
          <w:rFonts w:ascii="Times New Roman" w:hAnsi="Times New Roman"/>
          <w:sz w:val="28"/>
        </w:rPr>
        <w:t>Поддерживаемые операционные системы:</w:t>
      </w:r>
      <w:commentRangeEnd w:id="57"/>
      <w:r w:rsidR="00BB4069">
        <w:rPr>
          <w:rStyle w:val="af0"/>
        </w:rPr>
        <w:commentReference w:id="57"/>
      </w:r>
    </w:p>
    <w:p w:rsidR="00FA4EEC" w:rsidRDefault="00941397">
      <w:pPr>
        <w:numPr>
          <w:ilvl w:val="0"/>
          <w:numId w:val="18"/>
        </w:numPr>
        <w:spacing w:line="360" w:lineRule="auto"/>
        <w:ind w:left="1418" w:hanging="28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Vista</w:t>
      </w:r>
      <w:proofErr w:type="spellEnd"/>
    </w:p>
    <w:p w:rsidR="00FA4EEC" w:rsidRDefault="00941397">
      <w:pPr>
        <w:numPr>
          <w:ilvl w:val="0"/>
          <w:numId w:val="18"/>
        </w:numPr>
        <w:spacing w:line="360" w:lineRule="auto"/>
        <w:ind w:left="1418" w:hanging="28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7</w:t>
      </w:r>
    </w:p>
    <w:p w:rsidR="00FA4EEC" w:rsidRDefault="00941397">
      <w:pPr>
        <w:numPr>
          <w:ilvl w:val="0"/>
          <w:numId w:val="18"/>
        </w:numPr>
        <w:spacing w:line="360" w:lineRule="auto"/>
        <w:ind w:left="1418" w:hanging="284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Windows</w:t>
      </w:r>
      <w:proofErr w:type="spellEnd"/>
      <w:r>
        <w:rPr>
          <w:rFonts w:ascii="Times New Roman" w:hAnsi="Times New Roman"/>
          <w:sz w:val="28"/>
        </w:rPr>
        <w:t xml:space="preserve"> XP</w:t>
      </w:r>
    </w:p>
    <w:p w:rsidR="00FA4EEC" w:rsidRDefault="00941397">
      <w:pPr>
        <w:spacing w:line="360" w:lineRule="auto"/>
        <w:ind w:firstLine="709"/>
        <w:jc w:val="both"/>
      </w:pPr>
      <w:bookmarkStart w:id="58" w:name="_Toc389441106"/>
      <w:proofErr w:type="spellStart"/>
      <w:r>
        <w:rPr>
          <w:rStyle w:val="31"/>
          <w:color w:val="auto"/>
          <w:sz w:val="28"/>
          <w:szCs w:val="28"/>
        </w:rPr>
        <w:lastRenderedPageBreak/>
        <w:t>EncFS</w:t>
      </w:r>
      <w:bookmarkEnd w:id="58"/>
      <w:proofErr w:type="spellEnd"/>
      <w:r>
        <w:rPr>
          <w:rFonts w:ascii="Times New Roman" w:hAnsi="Times New Roman"/>
          <w:sz w:val="28"/>
        </w:rPr>
        <w:t xml:space="preserve"> - получает папку-приемник и папку-источник. </w:t>
      </w:r>
      <w:commentRangeStart w:id="59"/>
      <w:r>
        <w:rPr>
          <w:rFonts w:ascii="Times New Roman" w:hAnsi="Times New Roman"/>
          <w:sz w:val="28"/>
        </w:rPr>
        <w:t>Каждому файлу в папке-приемник соответствует зашифрованный в папке-источник</w:t>
      </w:r>
      <w:commentRangeEnd w:id="59"/>
      <w:r w:rsidR="00BB4069">
        <w:rPr>
          <w:rStyle w:val="af0"/>
        </w:rPr>
        <w:commentReference w:id="59"/>
      </w:r>
      <w:r>
        <w:rPr>
          <w:rFonts w:ascii="Times New Roman" w:hAnsi="Times New Roman"/>
          <w:sz w:val="28"/>
        </w:rPr>
        <w:t xml:space="preserve">. Ключ для шифрования хранится вместе с зашифрованными файлами также </w:t>
      </w:r>
      <w:proofErr w:type="gramStart"/>
      <w:r>
        <w:rPr>
          <w:rFonts w:ascii="Times New Roman" w:hAnsi="Times New Roman"/>
          <w:sz w:val="28"/>
        </w:rPr>
        <w:t>зашифрованным</w:t>
      </w:r>
      <w:proofErr w:type="gramEnd"/>
      <w:r>
        <w:rPr>
          <w:rFonts w:ascii="Times New Roman" w:hAnsi="Times New Roman"/>
          <w:sz w:val="28"/>
        </w:rPr>
        <w:t>, для его дешифрования и требуется пароль пользователя.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Поддерживаемые облачные хранилища: любые.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Поддерживаемые операционные системы:</w:t>
      </w:r>
    </w:p>
    <w:p w:rsidR="00FA4EEC" w:rsidRDefault="00941397">
      <w:pPr>
        <w:numPr>
          <w:ilvl w:val="0"/>
          <w:numId w:val="19"/>
        </w:numPr>
        <w:spacing w:line="360" w:lineRule="auto"/>
        <w:ind w:left="1560" w:hanging="42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Linux</w:t>
      </w:r>
      <w:proofErr w:type="spellEnd"/>
    </w:p>
    <w:p w:rsidR="00FA4EEC" w:rsidRDefault="00941397">
      <w:pPr>
        <w:numPr>
          <w:ilvl w:val="0"/>
          <w:numId w:val="19"/>
        </w:numPr>
        <w:spacing w:line="360" w:lineRule="auto"/>
        <w:ind w:left="1560" w:hanging="42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Mac</w:t>
      </w:r>
      <w:proofErr w:type="spellEnd"/>
      <w:r>
        <w:rPr>
          <w:rFonts w:ascii="Times New Roman" w:hAnsi="Times New Roman"/>
          <w:sz w:val="28"/>
        </w:rPr>
        <w:t xml:space="preserve"> OS X</w:t>
      </w:r>
    </w:p>
    <w:p w:rsidR="00FA4EEC" w:rsidRDefault="00941397">
      <w:pPr>
        <w:numPr>
          <w:ilvl w:val="0"/>
          <w:numId w:val="19"/>
        </w:numPr>
        <w:spacing w:line="360" w:lineRule="auto"/>
        <w:ind w:left="1560" w:hanging="426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FreeBSD</w:t>
      </w:r>
      <w:proofErr w:type="spellEnd"/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Отсутствует: прозрачность для пользователя, </w:t>
      </w:r>
      <w:commentRangeStart w:id="60"/>
      <w:r>
        <w:rPr>
          <w:rFonts w:ascii="Times New Roman" w:hAnsi="Times New Roman"/>
          <w:sz w:val="28"/>
        </w:rPr>
        <w:t>дублирование файлов, никак не облегчается нагрузка на канал при синхронизации с облаком</w:t>
      </w:r>
      <w:commentRangeEnd w:id="60"/>
      <w:r w:rsidR="00BB4069">
        <w:rPr>
          <w:rStyle w:val="af0"/>
        </w:rPr>
        <w:commentReference w:id="60"/>
      </w:r>
      <w:r>
        <w:rPr>
          <w:rFonts w:ascii="Times New Roman" w:hAnsi="Times New Roman"/>
          <w:sz w:val="28"/>
        </w:rPr>
        <w:t>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61" w:name="_Toc389441107"/>
      <w:r>
        <w:rPr>
          <w:color w:val="auto"/>
          <w:sz w:val="32"/>
          <w:szCs w:val="32"/>
        </w:rPr>
        <w:t>1.6. Разработка собственного решения</w:t>
      </w:r>
      <w:bookmarkEnd w:id="61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 xml:space="preserve">Альтернативным подходом является разработка собственного модуля, который отвечал бы </w:t>
      </w:r>
      <w:commentRangeStart w:id="62"/>
      <w:r>
        <w:rPr>
          <w:rFonts w:ascii="Times New Roman" w:hAnsi="Times New Roman"/>
          <w:sz w:val="28"/>
        </w:rPr>
        <w:t>за шифрование передаваемых данных</w:t>
      </w:r>
      <w:commentRangeEnd w:id="62"/>
      <w:r w:rsidR="00BB4069">
        <w:rPr>
          <w:rStyle w:val="af0"/>
        </w:rPr>
        <w:commentReference w:id="62"/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br/>
      </w:r>
      <w:commentRangeStart w:id="63"/>
      <w:r>
        <w:rPr>
          <w:rFonts w:ascii="Times New Roman" w:hAnsi="Times New Roman"/>
          <w:sz w:val="28"/>
        </w:rPr>
        <w:t xml:space="preserve">Такое решение </w:t>
      </w:r>
      <w:commentRangeEnd w:id="63"/>
      <w:r w:rsidR="00F91EB6">
        <w:rPr>
          <w:rStyle w:val="af0"/>
        </w:rPr>
        <w:commentReference w:id="63"/>
      </w:r>
      <w:r>
        <w:rPr>
          <w:rFonts w:ascii="Times New Roman" w:hAnsi="Times New Roman"/>
          <w:sz w:val="28"/>
        </w:rPr>
        <w:t>должно позволить при минимальном изменении существующей инфраструктуры клиентов позволить шифровать данные, передаваемые в облако.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 xml:space="preserve">Конечно, этот подход более </w:t>
      </w:r>
      <w:proofErr w:type="spellStart"/>
      <w:r>
        <w:rPr>
          <w:rFonts w:ascii="Times New Roman" w:hAnsi="Times New Roman"/>
          <w:sz w:val="28"/>
        </w:rPr>
        <w:t>трудозатратный</w:t>
      </w:r>
      <w:proofErr w:type="spellEnd"/>
      <w:r>
        <w:rPr>
          <w:rFonts w:ascii="Times New Roman" w:hAnsi="Times New Roman"/>
          <w:sz w:val="28"/>
        </w:rPr>
        <w:t xml:space="preserve">, чем выбор из существующих вариантов. Однако он позволит в лучшей степени </w:t>
      </w:r>
      <w:proofErr w:type="gramStart"/>
      <w:r>
        <w:rPr>
          <w:rFonts w:ascii="Times New Roman" w:hAnsi="Times New Roman"/>
          <w:sz w:val="28"/>
        </w:rPr>
        <w:t>подстроится</w:t>
      </w:r>
      <w:proofErr w:type="gramEnd"/>
      <w:r>
        <w:rPr>
          <w:rFonts w:ascii="Times New Roman" w:hAnsi="Times New Roman"/>
          <w:sz w:val="28"/>
        </w:rPr>
        <w:t xml:space="preserve"> под </w:t>
      </w:r>
      <w:commentRangeStart w:id="64"/>
      <w:r>
        <w:rPr>
          <w:rFonts w:ascii="Times New Roman" w:hAnsi="Times New Roman"/>
          <w:sz w:val="28"/>
        </w:rPr>
        <w:t>существующие архитектуры</w:t>
      </w:r>
      <w:commentRangeEnd w:id="64"/>
      <w:r w:rsidR="00F91EB6">
        <w:rPr>
          <w:rStyle w:val="af0"/>
        </w:rPr>
        <w:commentReference w:id="64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Разработка программного обеспечения, как правило, включает в себя следующие этапы: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требований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проектирование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внедрение</w:t>
      </w:r>
    </w:p>
    <w:p w:rsidR="00FA4EEC" w:rsidRDefault="00941397">
      <w:pPr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сопровождения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рамках текущей задачи последние два пункта могут быть опущены.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  <w:commentRangeStart w:id="65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pStyle w:val="1"/>
        <w:spacing w:line="360" w:lineRule="auto"/>
        <w:ind w:firstLine="709"/>
        <w:jc w:val="both"/>
        <w:rPr>
          <w:rFonts w:ascii="Times New Roman" w:hAnsi="Times New Roman"/>
        </w:rPr>
      </w:pPr>
      <w:bookmarkStart w:id="66" w:name="h.1swrj8f5vnl5"/>
      <w:bookmarkEnd w:id="66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commentRangeEnd w:id="65"/>
    <w:p w:rsidR="00FA4EEC" w:rsidRDefault="00F91EB6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Style w:val="af0"/>
        </w:rPr>
        <w:commentReference w:id="65"/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67" w:name="_Toc389441108"/>
      <w:r>
        <w:rPr>
          <w:color w:val="auto"/>
          <w:sz w:val="32"/>
          <w:szCs w:val="32"/>
        </w:rPr>
        <w:t>1.7. Выводы</w:t>
      </w:r>
      <w:bookmarkEnd w:id="67"/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commentRangeStart w:id="68"/>
      <w:r>
        <w:rPr>
          <w:rFonts w:ascii="Times New Roman" w:hAnsi="Times New Roman"/>
          <w:sz w:val="28"/>
        </w:rPr>
        <w:t xml:space="preserve">Подводя итоги по существующим вариантам хранения данных в облаке, гарантируя их конфиденциальность, можно сделать </w:t>
      </w:r>
      <w:proofErr w:type="gramStart"/>
      <w:r>
        <w:rPr>
          <w:rFonts w:ascii="Times New Roman" w:hAnsi="Times New Roman"/>
          <w:sz w:val="28"/>
        </w:rPr>
        <w:t>вывод</w:t>
      </w:r>
      <w:proofErr w:type="gramEnd"/>
      <w:r>
        <w:rPr>
          <w:rFonts w:ascii="Times New Roman" w:hAnsi="Times New Roman"/>
          <w:sz w:val="28"/>
        </w:rPr>
        <w:t xml:space="preserve"> что основной способ - это создания виртуального тома, данные на котором хранились бы в зашифрованном виде. И только при обращении пользователя к данным они будут расшифрованы, что задерживает работу пользователя и повышая нагрузку на его компьютер.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Так же множество различных систем вызывают проблемы совместимости, когда не все решения могут быть использованы с любым облачным сервисом.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</w:t>
      </w:r>
      <w:proofErr w:type="gramStart"/>
      <w:r>
        <w:rPr>
          <w:rFonts w:ascii="Times New Roman" w:hAnsi="Times New Roman"/>
          <w:sz w:val="28"/>
        </w:rPr>
        <w:t>итоге</w:t>
      </w:r>
      <w:proofErr w:type="gramEnd"/>
      <w:r>
        <w:rPr>
          <w:rFonts w:ascii="Times New Roman" w:hAnsi="Times New Roman"/>
          <w:sz w:val="28"/>
        </w:rPr>
        <w:t xml:space="preserve"> было решено создать собственный модуль, обеспечивающий решение всех поставленных задач.</w:t>
      </w:r>
      <w:commentRangeEnd w:id="68"/>
      <w:r w:rsidR="00F91EB6">
        <w:rPr>
          <w:rStyle w:val="af0"/>
        </w:rPr>
        <w:commentReference w:id="68"/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bookmarkStart w:id="69" w:name="h.fgyzyav2d28c"/>
      <w:bookmarkEnd w:id="69"/>
    </w:p>
    <w:p w:rsidR="00FA4EEC" w:rsidRDefault="00941397">
      <w:pPr>
        <w:pStyle w:val="1"/>
        <w:pageBreakBefore/>
        <w:spacing w:line="360" w:lineRule="auto"/>
        <w:ind w:firstLine="709"/>
      </w:pPr>
      <w:bookmarkStart w:id="70" w:name="_Toc389441109"/>
      <w:r>
        <w:rPr>
          <w:rFonts w:eastAsia="Arial"/>
          <w:color w:val="auto"/>
          <w:sz w:val="36"/>
          <w:szCs w:val="36"/>
        </w:rPr>
        <w:lastRenderedPageBreak/>
        <w:t>Глава 2. Разработка модуля шифрования.</w:t>
      </w:r>
      <w:bookmarkEnd w:id="70"/>
    </w:p>
    <w:p w:rsidR="00FA4EEC" w:rsidRDefault="00941397">
      <w:pPr>
        <w:spacing w:line="360" w:lineRule="auto"/>
        <w:ind w:firstLine="709"/>
        <w:jc w:val="both"/>
      </w:pPr>
      <w:commentRangeStart w:id="71"/>
      <w:r>
        <w:rPr>
          <w:rFonts w:ascii="Times New Roman" w:hAnsi="Times New Roman"/>
          <w:sz w:val="28"/>
        </w:rPr>
        <w:t>На основе выводов предыдущей главы было решено разработать прототип</w:t>
      </w:r>
      <w:commentRangeEnd w:id="71"/>
      <w:r w:rsidR="00EC49EE">
        <w:rPr>
          <w:rStyle w:val="af0"/>
        </w:rPr>
        <w:commentReference w:id="71"/>
      </w:r>
      <w:r>
        <w:rPr>
          <w:rFonts w:ascii="Times New Roman" w:hAnsi="Times New Roman"/>
          <w:sz w:val="28"/>
        </w:rPr>
        <w:t xml:space="preserve">, позволяющий осуществлять шифрование пользовательских данных и реализующий интерфейсы, необходимые для взаимодействия клиента облачного сервиса с этой утилитой. В </w:t>
      </w:r>
      <w:proofErr w:type="gramStart"/>
      <w:r>
        <w:rPr>
          <w:rFonts w:ascii="Times New Roman" w:hAnsi="Times New Roman"/>
          <w:sz w:val="28"/>
        </w:rPr>
        <w:t>основном</w:t>
      </w:r>
      <w:proofErr w:type="gramEnd"/>
      <w:r>
        <w:rPr>
          <w:rFonts w:ascii="Times New Roman" w:hAnsi="Times New Roman"/>
          <w:sz w:val="28"/>
        </w:rPr>
        <w:t xml:space="preserve"> при реализации прототипа будут рассматриваться проблемы </w:t>
      </w:r>
      <w:proofErr w:type="spellStart"/>
      <w:r>
        <w:rPr>
          <w:rFonts w:ascii="Times New Roman" w:hAnsi="Times New Roman"/>
          <w:sz w:val="28"/>
        </w:rPr>
        <w:t>трудозатратности</w:t>
      </w:r>
      <w:proofErr w:type="spellEnd"/>
      <w:r>
        <w:rPr>
          <w:rFonts w:ascii="Times New Roman" w:hAnsi="Times New Roman"/>
          <w:sz w:val="28"/>
        </w:rPr>
        <w:t xml:space="preserve"> и </w:t>
      </w:r>
      <w:commentRangeStart w:id="72"/>
      <w:r>
        <w:rPr>
          <w:rFonts w:ascii="Times New Roman" w:hAnsi="Times New Roman"/>
          <w:sz w:val="28"/>
        </w:rPr>
        <w:t>облегчения нагрузки на канал при синхронизации измененных файлов</w:t>
      </w:r>
      <w:commentRangeEnd w:id="72"/>
      <w:r w:rsidR="00EC49EE">
        <w:rPr>
          <w:rStyle w:val="af0"/>
        </w:rPr>
        <w:commentReference w:id="72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73" w:name="_Toc389441110"/>
      <w:r>
        <w:rPr>
          <w:color w:val="auto"/>
          <w:sz w:val="32"/>
          <w:szCs w:val="32"/>
        </w:rPr>
        <w:t>2.1. Основная концепция и выбор технологий</w:t>
      </w:r>
      <w:bookmarkEnd w:id="73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 xml:space="preserve">Одной из ключевых особенностей разрабатываемого решения является возможность интегрировать его в любой клиент, разрабатываемый на произвольном языке программирования. </w:t>
      </w:r>
      <w:commentRangeStart w:id="74"/>
      <w:r>
        <w:rPr>
          <w:rFonts w:ascii="Times New Roman" w:hAnsi="Times New Roman"/>
          <w:sz w:val="28"/>
        </w:rPr>
        <w:t>Поэтому логично для разработки использовать язык</w:t>
      </w:r>
      <w:commentRangeEnd w:id="74"/>
      <w:r w:rsidR="00EC49EE">
        <w:rPr>
          <w:rStyle w:val="af0"/>
        </w:rPr>
        <w:commentReference w:id="74"/>
      </w:r>
      <w:r>
        <w:rPr>
          <w:rFonts w:ascii="Times New Roman" w:hAnsi="Times New Roman"/>
          <w:sz w:val="28"/>
        </w:rPr>
        <w:t>, использование которого в других приложениях вызовет наименьшее количество проблем.</w:t>
      </w:r>
      <w:ins w:id="75" w:author="Севрюков Сергей Юрьевич" w:date="2014-06-02T17:27:00Z">
        <w:r w:rsidR="00EC49EE">
          <w:rPr>
            <w:rFonts w:ascii="Times New Roman" w:hAnsi="Times New Roman"/>
            <w:sz w:val="28"/>
          </w:rPr>
          <w:t xml:space="preserve"> </w:t>
        </w:r>
      </w:ins>
      <w:r>
        <w:rPr>
          <w:rFonts w:ascii="Times New Roman" w:hAnsi="Times New Roman"/>
          <w:sz w:val="28"/>
        </w:rPr>
        <w:t>С другой стороны, поскольку в процессе работы утилиты планируются довольно сложные и объемные вычисления, а одним из ключевых показателей является скорость - выбор уходит в сторону языков с наименьшей абстракцией над операционной системой, а именно с\</w:t>
      </w:r>
      <w:proofErr w:type="gramStart"/>
      <w:r>
        <w:rPr>
          <w:rFonts w:ascii="Times New Roman" w:hAnsi="Times New Roman"/>
          <w:sz w:val="28"/>
        </w:rPr>
        <w:t>с</w:t>
      </w:r>
      <w:proofErr w:type="gramEnd"/>
      <w:r>
        <w:rPr>
          <w:rFonts w:ascii="Times New Roman" w:hAnsi="Times New Roman"/>
          <w:sz w:val="28"/>
        </w:rPr>
        <w:t>++.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  <w:t xml:space="preserve">Использование этих языков позволить максимально эффективно использовать вычислительные ресурсы компьютера, при грамотном использовании гарантируя максимальные показатели производительности и минимальные затраты времени. </w:t>
      </w:r>
      <w:commentRangeStart w:id="76"/>
      <w:r>
        <w:rPr>
          <w:rFonts w:ascii="Times New Roman" w:hAnsi="Times New Roman"/>
          <w:sz w:val="28"/>
        </w:rPr>
        <w:t xml:space="preserve">В то же время, у большинства существующих языков есть библиотеки, позволяющие использовать модули, написанные на указанных </w:t>
      </w:r>
      <w:proofErr w:type="gramStart"/>
      <w:r>
        <w:rPr>
          <w:rFonts w:ascii="Times New Roman" w:hAnsi="Times New Roman"/>
          <w:sz w:val="28"/>
        </w:rPr>
        <w:t>языках</w:t>
      </w:r>
      <w:proofErr w:type="gramEnd"/>
      <w:r>
        <w:rPr>
          <w:rFonts w:ascii="Times New Roman" w:hAnsi="Times New Roman"/>
          <w:sz w:val="28"/>
        </w:rPr>
        <w:t>.</w:t>
      </w:r>
      <w:commentRangeEnd w:id="76"/>
      <w:r w:rsidR="00EC49EE">
        <w:rPr>
          <w:rStyle w:val="af0"/>
        </w:rPr>
        <w:commentReference w:id="76"/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77" w:name="_Toc389441111"/>
      <w:r>
        <w:rPr>
          <w:color w:val="auto"/>
          <w:sz w:val="32"/>
          <w:szCs w:val="32"/>
        </w:rPr>
        <w:t>2.2. Архитектура разрабатываемого решения</w:t>
      </w:r>
      <w:bookmarkEnd w:id="77"/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commentRangeStart w:id="78"/>
      <w:r>
        <w:rPr>
          <w:rFonts w:ascii="Times New Roman" w:hAnsi="Times New Roman"/>
          <w:sz w:val="28"/>
        </w:rPr>
        <w:t xml:space="preserve">Проанализировав указанные требования </w:t>
      </w:r>
      <w:commentRangeEnd w:id="78"/>
      <w:r w:rsidR="00EC49EE">
        <w:rPr>
          <w:rStyle w:val="af0"/>
        </w:rPr>
        <w:commentReference w:id="78"/>
      </w:r>
      <w:r>
        <w:rPr>
          <w:rFonts w:ascii="Times New Roman" w:hAnsi="Times New Roman"/>
          <w:sz w:val="28"/>
        </w:rPr>
        <w:t xml:space="preserve">и </w:t>
      </w:r>
      <w:commentRangeStart w:id="79"/>
      <w:r>
        <w:rPr>
          <w:rFonts w:ascii="Times New Roman" w:hAnsi="Times New Roman"/>
          <w:sz w:val="28"/>
        </w:rPr>
        <w:t>выбрав технологии</w:t>
      </w:r>
      <w:commentRangeEnd w:id="79"/>
      <w:r w:rsidR="00EC49EE">
        <w:rPr>
          <w:rStyle w:val="af0"/>
        </w:rPr>
        <w:commentReference w:id="79"/>
      </w:r>
      <w:r>
        <w:rPr>
          <w:rFonts w:ascii="Times New Roman" w:hAnsi="Times New Roman"/>
          <w:sz w:val="28"/>
        </w:rPr>
        <w:t xml:space="preserve">, необходимо определиться с архитектурой модуля. Для этого </w:t>
      </w:r>
      <w:commentRangeStart w:id="80"/>
      <w:r>
        <w:rPr>
          <w:rFonts w:ascii="Times New Roman" w:hAnsi="Times New Roman"/>
          <w:sz w:val="28"/>
        </w:rPr>
        <w:t xml:space="preserve">предлагаю </w:t>
      </w:r>
      <w:commentRangeEnd w:id="80"/>
      <w:r w:rsidR="00EC49EE">
        <w:rPr>
          <w:rStyle w:val="af0"/>
        </w:rPr>
        <w:commentReference w:id="80"/>
      </w:r>
      <w:r>
        <w:rPr>
          <w:rFonts w:ascii="Times New Roman" w:hAnsi="Times New Roman"/>
          <w:sz w:val="28"/>
        </w:rPr>
        <w:t>проанализировать работу облачного хранилища.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Изначально, существует некая папка, </w:t>
      </w:r>
      <w:commentRangeStart w:id="81"/>
      <w:r>
        <w:rPr>
          <w:rFonts w:ascii="Times New Roman" w:hAnsi="Times New Roman"/>
          <w:sz w:val="28"/>
        </w:rPr>
        <w:t>за которой постоянное наблюдение со стороны клиента</w:t>
      </w:r>
      <w:commentRangeEnd w:id="81"/>
      <w:r w:rsidR="00054957">
        <w:rPr>
          <w:rStyle w:val="af0"/>
        </w:rPr>
        <w:commentReference w:id="81"/>
      </w:r>
      <w:r>
        <w:rPr>
          <w:rFonts w:ascii="Times New Roman" w:hAnsi="Times New Roman"/>
          <w:sz w:val="28"/>
        </w:rPr>
        <w:t>. В этой папке могут происходить следующие события:</w:t>
      </w:r>
    </w:p>
    <w:p w:rsidR="00FA4EEC" w:rsidRDefault="00941397">
      <w:pPr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создание документа,</w:t>
      </w:r>
    </w:p>
    <w:p w:rsidR="00FA4EEC" w:rsidRDefault="00941397">
      <w:pPr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документа,</w:t>
      </w:r>
    </w:p>
    <w:p w:rsidR="00FA4EEC" w:rsidRDefault="00941397">
      <w:pPr>
        <w:numPr>
          <w:ilvl w:val="0"/>
          <w:numId w:val="21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документа.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зависимости от типа события, вызывается определенные метод клиента, позволяющий провести </w:t>
      </w:r>
      <w:commentRangeStart w:id="82"/>
      <w:r>
        <w:rPr>
          <w:rFonts w:ascii="Times New Roman" w:hAnsi="Times New Roman"/>
          <w:sz w:val="28"/>
        </w:rPr>
        <w:t xml:space="preserve">закачку новый данных </w:t>
      </w:r>
      <w:commentRangeEnd w:id="82"/>
      <w:r w:rsidR="00054957">
        <w:rPr>
          <w:rStyle w:val="af0"/>
        </w:rPr>
        <w:commentReference w:id="82"/>
      </w:r>
      <w:r>
        <w:rPr>
          <w:rFonts w:ascii="Times New Roman" w:hAnsi="Times New Roman"/>
          <w:sz w:val="28"/>
        </w:rPr>
        <w:t xml:space="preserve">на удаленный сервер, провести каким-то образом синхронизацию данных (к примеру, это может быть </w:t>
      </w:r>
      <w:proofErr w:type="spellStart"/>
      <w:r>
        <w:rPr>
          <w:rFonts w:ascii="Times New Roman" w:hAnsi="Times New Roman"/>
          <w:sz w:val="28"/>
        </w:rPr>
        <w:t>diff</w:t>
      </w:r>
      <w:proofErr w:type="spellEnd"/>
      <w:r>
        <w:rPr>
          <w:rFonts w:ascii="Times New Roman" w:hAnsi="Times New Roman"/>
          <w:sz w:val="28"/>
        </w:rPr>
        <w:t xml:space="preserve">-кодирование или отправка нового файла целиком), </w:t>
      </w:r>
      <w:commentRangeStart w:id="83"/>
      <w:r>
        <w:rPr>
          <w:rFonts w:ascii="Times New Roman" w:hAnsi="Times New Roman"/>
          <w:sz w:val="28"/>
        </w:rPr>
        <w:t>либо удаленные файла</w:t>
      </w:r>
      <w:commentRangeEnd w:id="83"/>
      <w:r w:rsidR="00054957">
        <w:rPr>
          <w:rStyle w:val="af0"/>
        </w:rPr>
        <w:commentReference w:id="83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На стороне клиента и на стороне сервера существует файл, хранящий метаинформацию </w:t>
      </w:r>
      <w:proofErr w:type="gramStart"/>
      <w:r>
        <w:rPr>
          <w:rFonts w:ascii="Times New Roman" w:hAnsi="Times New Roman"/>
          <w:sz w:val="28"/>
        </w:rPr>
        <w:t>о</w:t>
      </w:r>
      <w:proofErr w:type="gramEnd"/>
      <w:r>
        <w:rPr>
          <w:rFonts w:ascii="Times New Roman" w:hAnsi="Times New Roman"/>
          <w:sz w:val="28"/>
        </w:rPr>
        <w:t xml:space="preserve"> всех данных, находящихся в отслеживаемой папке. Благодаря этой метаинформации клиент определяет, на какой стороне (серверной либо пользовательской) произошли изменения, и какие именно данные синхронизировать. В частности, на примере </w:t>
      </w:r>
      <w:proofErr w:type="spellStart"/>
      <w:r>
        <w:rPr>
          <w:rFonts w:ascii="Times New Roman" w:hAnsi="Times New Roman"/>
          <w:sz w:val="28"/>
        </w:rPr>
        <w:t>Ubuntu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One</w:t>
      </w:r>
      <w:proofErr w:type="spellEnd"/>
      <w:r>
        <w:rPr>
          <w:rFonts w:ascii="Times New Roman" w:hAnsi="Times New Roman"/>
          <w:sz w:val="28"/>
        </w:rPr>
        <w:t>, среди метаданных находится путь к файлу на локальной машине, его идентификатор на сервере, время изменения файла и множество другой информации.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После того, как изменившиеся данные синхронизированы с сервером, остальным клиентам (работающим на других машинах) поступает команда о получении данных с сервера. После чего они аналогичным образом, используя файл  с метаданными, синхронизируют данные уже на локальной машине.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Грубо говоря, схему работы облачных сервисов можно представить следующим образом: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spacing w:line="240" w:lineRule="auto"/>
        <w:ind w:firstLine="709"/>
        <w:jc w:val="both"/>
      </w:pPr>
      <w:r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>
            <wp:extent cx="2724820" cy="4582789"/>
            <wp:effectExtent l="0" t="0" r="0" b="8261"/>
            <wp:docPr id="1" name="image01.png" descr="commonSche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820" cy="45827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EEC" w:rsidRDefault="00941397">
      <w:pPr>
        <w:spacing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Рис. 1. Схема работы сервисов облачного хранения.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То есть клиент располагается между пользовательской машиной и сервером: с одной стороны он обеспечивает отслеживание изменений на </w:t>
      </w:r>
      <w:proofErr w:type="gramStart"/>
      <w:r>
        <w:rPr>
          <w:rFonts w:ascii="Times New Roman" w:hAnsi="Times New Roman"/>
          <w:sz w:val="28"/>
        </w:rPr>
        <w:t>компьютере</w:t>
      </w:r>
      <w:proofErr w:type="gramEnd"/>
      <w:r>
        <w:rPr>
          <w:rFonts w:ascii="Times New Roman" w:hAnsi="Times New Roman"/>
          <w:sz w:val="28"/>
        </w:rPr>
        <w:t xml:space="preserve"> пользователя, с другой может взаимодействовать с сервером с помощью предоставляемого API.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У разрабатываемого модуля есть три принципиально разных способа воздействия на данные перед тем, как они будут отправлены в облако.</w:t>
      </w:r>
    </w:p>
    <w:p w:rsidR="00FA4EEC" w:rsidRDefault="00941397">
      <w:pPr>
        <w:numPr>
          <w:ilvl w:val="0"/>
          <w:numId w:val="2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Встроить модуль между компьютером пользователя и клиентом</w:t>
      </w:r>
    </w:p>
    <w:p w:rsidR="00FA4EEC" w:rsidRDefault="00941397">
      <w:pPr>
        <w:numPr>
          <w:ilvl w:val="0"/>
          <w:numId w:val="2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Интегрировать разработанный модуль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клиент</w:t>
      </w:r>
    </w:p>
    <w:p w:rsidR="00FA4EEC" w:rsidRDefault="00941397">
      <w:pPr>
        <w:numPr>
          <w:ilvl w:val="0"/>
          <w:numId w:val="22"/>
        </w:numPr>
        <w:spacing w:line="360" w:lineRule="auto"/>
        <w:ind w:left="993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Встроить модуль между клиентом и сервером.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Рассмотрим подробнее каждый из этих способов: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 xml:space="preserve">Встроить модуль </w:t>
      </w:r>
      <w:commentRangeStart w:id="84"/>
      <w:r>
        <w:rPr>
          <w:rFonts w:ascii="Times New Roman" w:hAnsi="Times New Roman"/>
          <w:i/>
          <w:sz w:val="28"/>
        </w:rPr>
        <w:t>между компьютером пользователя и клиентом</w:t>
      </w:r>
      <w:commentRangeEnd w:id="84"/>
      <w:r w:rsidR="00F6632C">
        <w:rPr>
          <w:rStyle w:val="af0"/>
        </w:rPr>
        <w:commentReference w:id="84"/>
      </w:r>
      <w:r>
        <w:rPr>
          <w:rFonts w:ascii="Times New Roman" w:hAnsi="Times New Roman"/>
          <w:i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commentRangeStart w:id="85"/>
      <w:r>
        <w:rPr>
          <w:rFonts w:ascii="Times New Roman" w:hAnsi="Times New Roman"/>
          <w:sz w:val="28"/>
        </w:rPr>
        <w:t>Наиболее простой вариант</w:t>
      </w:r>
      <w:commentRangeEnd w:id="85"/>
      <w:r w:rsidR="00054957">
        <w:rPr>
          <w:rStyle w:val="af0"/>
        </w:rPr>
        <w:commentReference w:id="85"/>
      </w:r>
      <w:r>
        <w:rPr>
          <w:rFonts w:ascii="Times New Roman" w:hAnsi="Times New Roman"/>
          <w:sz w:val="28"/>
        </w:rPr>
        <w:t xml:space="preserve">. В </w:t>
      </w:r>
      <w:proofErr w:type="gramStart"/>
      <w:r>
        <w:rPr>
          <w:rFonts w:ascii="Times New Roman" w:hAnsi="Times New Roman"/>
          <w:sz w:val="28"/>
        </w:rPr>
        <w:t>этом</w:t>
      </w:r>
      <w:proofErr w:type="gramEnd"/>
      <w:r>
        <w:rPr>
          <w:rFonts w:ascii="Times New Roman" w:hAnsi="Times New Roman"/>
          <w:sz w:val="28"/>
        </w:rPr>
        <w:t xml:space="preserve"> случае не требуется глубокого анализа исходного кода клиента, достаточно обеспечить прослойку, гарантирующую преобразование (шифрование) файла и генерирующую некий результат, с которым будет работать непосредственно клиент. Конечно, модуль так же должен отслеживать изменения “результата” - для синхронизации данных, с которым взаимодействует пользователь. Такое решение, с точки зрения </w:t>
      </w:r>
      <w:commentRangeStart w:id="86"/>
      <w:r>
        <w:rPr>
          <w:rFonts w:ascii="Times New Roman" w:hAnsi="Times New Roman"/>
          <w:sz w:val="28"/>
        </w:rPr>
        <w:t xml:space="preserve">трудозатрат для пользователя, будет мало отличаться </w:t>
      </w:r>
      <w:proofErr w:type="gramStart"/>
      <w:r>
        <w:rPr>
          <w:rFonts w:ascii="Times New Roman" w:hAnsi="Times New Roman"/>
          <w:sz w:val="28"/>
        </w:rPr>
        <w:t>от</w:t>
      </w:r>
      <w:proofErr w:type="gramEnd"/>
      <w:r>
        <w:rPr>
          <w:rFonts w:ascii="Times New Roman" w:hAnsi="Times New Roman"/>
          <w:sz w:val="28"/>
        </w:rPr>
        <w:t xml:space="preserve"> существующих - однако обладание открытым исходным кодом поможет развить его, предоставив интерфейсы для взаимодействия с клиентом</w:t>
      </w:r>
      <w:commentRangeEnd w:id="86"/>
      <w:r w:rsidR="00054957">
        <w:rPr>
          <w:rStyle w:val="af0"/>
        </w:rPr>
        <w:commentReference w:id="86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i/>
          <w:sz w:val="28"/>
        </w:rPr>
        <w:t xml:space="preserve">Интегрировать разработанный модуль </w:t>
      </w:r>
      <w:proofErr w:type="gramStart"/>
      <w:r>
        <w:rPr>
          <w:rFonts w:ascii="Times New Roman" w:hAnsi="Times New Roman"/>
          <w:i/>
          <w:sz w:val="28"/>
        </w:rPr>
        <w:t>в</w:t>
      </w:r>
      <w:proofErr w:type="gramEnd"/>
      <w:r>
        <w:rPr>
          <w:rFonts w:ascii="Times New Roman" w:hAnsi="Times New Roman"/>
          <w:i/>
          <w:sz w:val="28"/>
        </w:rPr>
        <w:t xml:space="preserve"> клиент.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Является более сложной и специфичной задачей. В </w:t>
      </w:r>
      <w:proofErr w:type="gramStart"/>
      <w:r>
        <w:rPr>
          <w:rFonts w:ascii="Times New Roman" w:hAnsi="Times New Roman"/>
          <w:sz w:val="28"/>
        </w:rPr>
        <w:t>основном</w:t>
      </w:r>
      <w:proofErr w:type="gramEnd"/>
      <w:r>
        <w:rPr>
          <w:rFonts w:ascii="Times New Roman" w:hAnsi="Times New Roman"/>
          <w:sz w:val="28"/>
        </w:rPr>
        <w:t xml:space="preserve"> это связано с тем, что большинство клиентов имеют закрытый исходный код, и правила взаимодействия с файловой системой (а так же с сетевыми протоколами) </w:t>
      </w:r>
      <w:commentRangeStart w:id="87"/>
      <w:r>
        <w:rPr>
          <w:rFonts w:ascii="Times New Roman" w:hAnsi="Times New Roman"/>
          <w:sz w:val="28"/>
        </w:rPr>
        <w:t xml:space="preserve">нам </w:t>
      </w:r>
      <w:commentRangeEnd w:id="87"/>
      <w:r w:rsidR="00054957">
        <w:rPr>
          <w:rStyle w:val="af0"/>
        </w:rPr>
        <w:commentReference w:id="87"/>
      </w:r>
      <w:r>
        <w:rPr>
          <w:rFonts w:ascii="Times New Roman" w:hAnsi="Times New Roman"/>
          <w:sz w:val="28"/>
        </w:rPr>
        <w:t xml:space="preserve">неизвестны. </w:t>
      </w:r>
      <w:commentRangeStart w:id="88"/>
      <w:r>
        <w:rPr>
          <w:rFonts w:ascii="Times New Roman" w:hAnsi="Times New Roman"/>
          <w:sz w:val="28"/>
        </w:rPr>
        <w:t xml:space="preserve">Кроме того, даже имея исходный код, сложно понять целиком архитектуру приложения - что может </w:t>
      </w:r>
      <w:proofErr w:type="gramStart"/>
      <w:r>
        <w:rPr>
          <w:rFonts w:ascii="Times New Roman" w:hAnsi="Times New Roman"/>
          <w:sz w:val="28"/>
        </w:rPr>
        <w:t>привести к усложнению кода и сделать</w:t>
      </w:r>
      <w:proofErr w:type="gramEnd"/>
      <w:r>
        <w:rPr>
          <w:rFonts w:ascii="Times New Roman" w:hAnsi="Times New Roman"/>
          <w:sz w:val="28"/>
        </w:rPr>
        <w:t xml:space="preserve"> клиента менее расширяемым</w:t>
      </w:r>
      <w:commentRangeEnd w:id="88"/>
      <w:r w:rsidR="00F6632C">
        <w:rPr>
          <w:rStyle w:val="af0"/>
        </w:rPr>
        <w:commentReference w:id="88"/>
      </w:r>
      <w:r>
        <w:rPr>
          <w:rFonts w:ascii="Times New Roman" w:hAnsi="Times New Roman"/>
          <w:sz w:val="28"/>
        </w:rPr>
        <w:t>. Однако, это обеспечило бы максимальную легкость для пользовател</w:t>
      </w:r>
      <w:ins w:id="89" w:author="Севрюков Сергей Юрьевич" w:date="2014-06-02T17:43:00Z">
        <w:r w:rsidR="00F6632C">
          <w:rPr>
            <w:rFonts w:ascii="Times New Roman" w:hAnsi="Times New Roman"/>
            <w:sz w:val="28"/>
          </w:rPr>
          <w:t>я</w:t>
        </w:r>
      </w:ins>
      <w:del w:id="90" w:author="Севрюков Сергей Юрьевич" w:date="2014-06-02T17:43:00Z">
        <w:r w:rsidDel="00F6632C">
          <w:rPr>
            <w:rFonts w:ascii="Times New Roman" w:hAnsi="Times New Roman"/>
            <w:sz w:val="28"/>
          </w:rPr>
          <w:delText>ю</w:delText>
        </w:r>
      </w:del>
      <w:r>
        <w:rPr>
          <w:rFonts w:ascii="Times New Roman" w:hAnsi="Times New Roman"/>
          <w:sz w:val="28"/>
        </w:rPr>
        <w:t>, которому не пришлось бы выполнять никаких дополнительных действий, кроме установки клиента на свой компьютер.</w:t>
      </w:r>
    </w:p>
    <w:p w:rsidR="00FA4EEC" w:rsidRDefault="00941397">
      <w:pPr>
        <w:spacing w:line="360" w:lineRule="auto"/>
        <w:ind w:firstLine="709"/>
        <w:jc w:val="both"/>
      </w:pPr>
      <w:commentRangeStart w:id="91"/>
      <w:r>
        <w:rPr>
          <w:rFonts w:ascii="Times New Roman" w:hAnsi="Times New Roman"/>
          <w:i/>
          <w:sz w:val="28"/>
        </w:rPr>
        <w:t>Встроить модуль между клиентом и сервером.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Наиболее сложный и менее продуктивный вариант - </w:t>
      </w:r>
      <w:commentRangeStart w:id="92"/>
      <w:r>
        <w:rPr>
          <w:rFonts w:ascii="Times New Roman" w:hAnsi="Times New Roman"/>
          <w:sz w:val="28"/>
        </w:rPr>
        <w:t xml:space="preserve">мы </w:t>
      </w:r>
      <w:commentRangeEnd w:id="92"/>
      <w:r w:rsidR="00F6632C">
        <w:rPr>
          <w:rStyle w:val="af0"/>
        </w:rPr>
        <w:commentReference w:id="92"/>
      </w:r>
      <w:r>
        <w:rPr>
          <w:rFonts w:ascii="Times New Roman" w:hAnsi="Times New Roman"/>
          <w:sz w:val="28"/>
        </w:rPr>
        <w:t xml:space="preserve">не знаем API сервера и правила, по которым он обменивается информацией с клиентом. Кроме того, обработка уже готовых для передачи данных более </w:t>
      </w:r>
      <w:proofErr w:type="spellStart"/>
      <w:r>
        <w:rPr>
          <w:rFonts w:ascii="Times New Roman" w:hAnsi="Times New Roman"/>
          <w:sz w:val="28"/>
        </w:rPr>
        <w:t>трудозатратна</w:t>
      </w:r>
      <w:proofErr w:type="spellEnd"/>
      <w:r>
        <w:rPr>
          <w:rFonts w:ascii="Times New Roman" w:hAnsi="Times New Roman"/>
          <w:sz w:val="28"/>
        </w:rPr>
        <w:t>, чем работа с исходными данными.</w:t>
      </w:r>
      <w:commentRangeEnd w:id="91"/>
      <w:r w:rsidR="00093A77">
        <w:rPr>
          <w:rStyle w:val="af0"/>
        </w:rPr>
        <w:commentReference w:id="91"/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 xml:space="preserve">В результате анализа представленных вариантов был выбран первый, поскольку </w:t>
      </w:r>
      <w:commentRangeStart w:id="93"/>
      <w:r>
        <w:rPr>
          <w:rFonts w:ascii="Times New Roman" w:hAnsi="Times New Roman"/>
          <w:sz w:val="28"/>
        </w:rPr>
        <w:t xml:space="preserve">это обеспечит лучшую скорость разработки и позволит проанализировать производительность и надежность </w:t>
      </w:r>
      <w:proofErr w:type="gramStart"/>
      <w:r>
        <w:rPr>
          <w:rFonts w:ascii="Times New Roman" w:hAnsi="Times New Roman"/>
          <w:sz w:val="28"/>
        </w:rPr>
        <w:t>модуля</w:t>
      </w:r>
      <w:proofErr w:type="gramEnd"/>
      <w:r>
        <w:rPr>
          <w:rFonts w:ascii="Times New Roman" w:hAnsi="Times New Roman"/>
          <w:sz w:val="28"/>
        </w:rPr>
        <w:t xml:space="preserve"> не учитывая задержек, связанных с работой самого клиента</w:t>
      </w:r>
      <w:commentRangeEnd w:id="93"/>
      <w:r w:rsidR="00093A77">
        <w:rPr>
          <w:rStyle w:val="af0"/>
        </w:rPr>
        <w:commentReference w:id="93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94" w:name="_Toc389441112"/>
      <w:r>
        <w:rPr>
          <w:color w:val="auto"/>
          <w:sz w:val="32"/>
          <w:szCs w:val="32"/>
        </w:rPr>
        <w:t>2.3.Определение сущностей разрабатываемого решения</w:t>
      </w:r>
      <w:bookmarkEnd w:id="94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 xml:space="preserve">В соответствии с выбором архитектуры и представленными требованиями, в утилите следует учесть наличие </w:t>
      </w:r>
      <w:commentRangeStart w:id="95"/>
      <w:proofErr w:type="gramStart"/>
      <w:r>
        <w:rPr>
          <w:rFonts w:ascii="Times New Roman" w:hAnsi="Times New Roman"/>
          <w:sz w:val="28"/>
        </w:rPr>
        <w:t>следующий</w:t>
      </w:r>
      <w:proofErr w:type="gramEnd"/>
      <w:r>
        <w:rPr>
          <w:rFonts w:ascii="Times New Roman" w:hAnsi="Times New Roman"/>
          <w:sz w:val="28"/>
        </w:rPr>
        <w:t xml:space="preserve"> </w:t>
      </w:r>
      <w:commentRangeEnd w:id="95"/>
      <w:r w:rsidR="00093A77">
        <w:rPr>
          <w:rStyle w:val="af0"/>
        </w:rPr>
        <w:commentReference w:id="95"/>
      </w:r>
      <w:r>
        <w:rPr>
          <w:rFonts w:ascii="Times New Roman" w:hAnsi="Times New Roman"/>
          <w:sz w:val="28"/>
        </w:rPr>
        <w:t>модулей: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inotify</w:t>
      </w:r>
      <w:proofErr w:type="spellEnd"/>
      <w:r>
        <w:rPr>
          <w:rFonts w:ascii="Times New Roman" w:hAnsi="Times New Roman"/>
          <w:sz w:val="28"/>
        </w:rPr>
        <w:t xml:space="preserve"> - обеспечивает мониторинг файловой системы, обрабатывает события. Интерфейс обеспечивает возможность указать директорию, события в которой мы будет отслеживать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 - отвечает непосредственно за взаимодействие с файловой системой.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scrambler</w:t>
      </w:r>
      <w:proofErr w:type="spellEnd"/>
      <w:r>
        <w:rPr>
          <w:rFonts w:ascii="Times New Roman" w:hAnsi="Times New Roman"/>
          <w:sz w:val="28"/>
        </w:rPr>
        <w:t xml:space="preserve"> - отвечает непосредственно за шифрование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config</w:t>
      </w:r>
      <w:proofErr w:type="spellEnd"/>
      <w:r>
        <w:rPr>
          <w:rFonts w:ascii="Times New Roman" w:hAnsi="Times New Roman"/>
          <w:sz w:val="28"/>
        </w:rPr>
        <w:t xml:space="preserve"> - хранит в себе внутренние настройки программы в ходе её выполнения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metaworker</w:t>
      </w:r>
      <w:proofErr w:type="spellEnd"/>
      <w:r>
        <w:rPr>
          <w:rFonts w:ascii="Times New Roman" w:hAnsi="Times New Roman"/>
          <w:sz w:val="28"/>
        </w:rPr>
        <w:t xml:space="preserve"> - обеспечивает работу с метафайлом, в котором хранятся данные необходимые для обработки пришедших с сервера файлов.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updater</w:t>
      </w:r>
      <w:proofErr w:type="spellEnd"/>
      <w:r>
        <w:rPr>
          <w:rFonts w:ascii="Times New Roman" w:hAnsi="Times New Roman"/>
          <w:sz w:val="28"/>
        </w:rPr>
        <w:t xml:space="preserve"> - определяет, в какой части файла произошли изменения.</w:t>
      </w:r>
    </w:p>
    <w:p w:rsidR="00FA4EEC" w:rsidRDefault="00941397">
      <w:pPr>
        <w:numPr>
          <w:ilvl w:val="0"/>
          <w:numId w:val="23"/>
        </w:numPr>
        <w:spacing w:line="360" w:lineRule="auto"/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md5 - стороння библиотека, обеспечивающая взятие </w:t>
      </w:r>
      <w:proofErr w:type="spellStart"/>
      <w:r>
        <w:rPr>
          <w:rFonts w:ascii="Times New Roman" w:hAnsi="Times New Roman"/>
          <w:sz w:val="28"/>
        </w:rPr>
        <w:t>хеша</w:t>
      </w:r>
      <w:proofErr w:type="spellEnd"/>
      <w:r>
        <w:rPr>
          <w:rFonts w:ascii="Times New Roman" w:hAnsi="Times New Roman"/>
          <w:sz w:val="28"/>
        </w:rPr>
        <w:t xml:space="preserve"> произвольной последовательности.</w:t>
      </w:r>
    </w:p>
    <w:p w:rsidR="00FA4EEC" w:rsidRDefault="00941397">
      <w:pPr>
        <w:spacing w:line="360" w:lineRule="auto"/>
        <w:ind w:firstLine="709"/>
        <w:jc w:val="both"/>
      </w:pPr>
      <w:commentRangeStart w:id="96"/>
      <w:r>
        <w:rPr>
          <w:rFonts w:ascii="Times New Roman" w:hAnsi="Times New Roman"/>
          <w:sz w:val="28"/>
        </w:rPr>
        <w:t xml:space="preserve">Теперь </w:t>
      </w:r>
      <w:commentRangeEnd w:id="96"/>
      <w:r w:rsidR="00093A77">
        <w:rPr>
          <w:rStyle w:val="af0"/>
        </w:rPr>
        <w:commentReference w:id="96"/>
      </w:r>
      <w:r>
        <w:rPr>
          <w:rFonts w:ascii="Times New Roman" w:hAnsi="Times New Roman"/>
          <w:sz w:val="28"/>
        </w:rPr>
        <w:t xml:space="preserve">подробнее о каждой из </w:t>
      </w:r>
      <w:commentRangeStart w:id="97"/>
      <w:r>
        <w:rPr>
          <w:rFonts w:ascii="Times New Roman" w:hAnsi="Times New Roman"/>
          <w:sz w:val="28"/>
        </w:rPr>
        <w:t>сущностей</w:t>
      </w:r>
      <w:commentRangeEnd w:id="97"/>
      <w:r w:rsidR="00093A77">
        <w:rPr>
          <w:rStyle w:val="af0"/>
        </w:rPr>
        <w:commentReference w:id="97"/>
      </w:r>
      <w:r>
        <w:rPr>
          <w:rFonts w:ascii="Times New Roman" w:hAnsi="Times New Roman"/>
          <w:sz w:val="28"/>
        </w:rPr>
        <w:t>: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inotify</w:t>
      </w:r>
      <w:proofErr w:type="spellEnd"/>
    </w:p>
    <w:p w:rsidR="00FA4EEC" w:rsidRDefault="00941397">
      <w:pPr>
        <w:spacing w:line="360" w:lineRule="auto"/>
        <w:ind w:firstLine="709"/>
        <w:jc w:val="both"/>
      </w:pPr>
      <w:commentRangeStart w:id="98"/>
      <w:r>
        <w:rPr>
          <w:rFonts w:ascii="Times New Roman" w:hAnsi="Times New Roman"/>
          <w:sz w:val="28"/>
        </w:rPr>
        <w:lastRenderedPageBreak/>
        <w:t xml:space="preserve">Является оболочкой для одноименной подсистемы ядра </w:t>
      </w:r>
      <w:proofErr w:type="spellStart"/>
      <w:r>
        <w:rPr>
          <w:rFonts w:ascii="Times New Roman" w:hAnsi="Times New Roman"/>
          <w:sz w:val="28"/>
        </w:rPr>
        <w:t>Linux</w:t>
      </w:r>
      <w:commentRangeEnd w:id="98"/>
      <w:proofErr w:type="spellEnd"/>
      <w:r w:rsidR="00093A77">
        <w:rPr>
          <w:rStyle w:val="af0"/>
        </w:rPr>
        <w:commentReference w:id="98"/>
      </w:r>
      <w:r>
        <w:rPr>
          <w:rFonts w:ascii="Times New Roman" w:hAnsi="Times New Roman"/>
          <w:sz w:val="28"/>
        </w:rPr>
        <w:t>, которая позволяет получать уведомления об изменениях файловой системы. Создается файловый дескриптор, из которого читаются все происходящие события: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inotify_init</w:t>
      </w:r>
      <w:proofErr w:type="spellEnd"/>
      <w:r>
        <w:rPr>
          <w:rFonts w:ascii="Times New Roman" w:hAnsi="Times New Roman"/>
          <w:i/>
          <w:sz w:val="28"/>
        </w:rPr>
        <w:t>();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Внутри этого дескриптора создается уникальный дескриптор наблюдения, который используется для отождествления путей и происходящий событий: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spellStart"/>
      <w:proofErr w:type="gramStart"/>
      <w:r w:rsidRPr="00FB0048">
        <w:rPr>
          <w:rFonts w:ascii="Times New Roman" w:hAnsi="Times New Roman"/>
          <w:i/>
          <w:sz w:val="28"/>
          <w:lang w:val="en-US"/>
        </w:rPr>
        <w:t>int</w:t>
      </w:r>
      <w:proofErr w:type="spellEnd"/>
      <w:proofErr w:type="gramEnd"/>
      <w:r w:rsidRPr="00FB0048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i/>
          <w:sz w:val="28"/>
          <w:lang w:val="en-US"/>
        </w:rPr>
        <w:t>inotify_add_watch</w:t>
      </w:r>
      <w:proofErr w:type="spellEnd"/>
      <w:r w:rsidRPr="00FB0048">
        <w:rPr>
          <w:rFonts w:ascii="Times New Roman" w:hAnsi="Times New Roman"/>
          <w:i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i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i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i/>
          <w:sz w:val="28"/>
          <w:lang w:val="en-US"/>
        </w:rPr>
        <w:t>fd</w:t>
      </w:r>
      <w:proofErr w:type="spellEnd"/>
      <w:r w:rsidRPr="00FB0048">
        <w:rPr>
          <w:rFonts w:ascii="Times New Roman" w:hAnsi="Times New Roman"/>
          <w:i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i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i/>
          <w:sz w:val="28"/>
          <w:lang w:val="en-US"/>
        </w:rPr>
        <w:t xml:space="preserve"> char *path, __u32 mask);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При этом отслеживаются только события, который были указаны в маске.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Удаление дескриптора наблюдения: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inotify_rm_watch</w:t>
      </w:r>
      <w:proofErr w:type="spellEnd"/>
      <w:r>
        <w:rPr>
          <w:rFonts w:ascii="Times New Roman" w:hAnsi="Times New Roman"/>
          <w:i/>
          <w:sz w:val="28"/>
        </w:rPr>
        <w:t>(</w:t>
      </w:r>
      <w:proofErr w:type="spellStart"/>
      <w:r>
        <w:rPr>
          <w:rFonts w:ascii="Times New Roman" w:hAnsi="Times New Roman"/>
          <w:i/>
          <w:sz w:val="28"/>
        </w:rPr>
        <w:t>int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fd</w:t>
      </w:r>
      <w:proofErr w:type="spellEnd"/>
      <w:r>
        <w:rPr>
          <w:rFonts w:ascii="Times New Roman" w:hAnsi="Times New Roman"/>
          <w:i/>
          <w:sz w:val="28"/>
        </w:rPr>
        <w:t xml:space="preserve">, __u32 </w:t>
      </w:r>
      <w:proofErr w:type="spellStart"/>
      <w:r>
        <w:rPr>
          <w:rFonts w:ascii="Times New Roman" w:hAnsi="Times New Roman"/>
          <w:i/>
          <w:sz w:val="28"/>
        </w:rPr>
        <w:t>wd</w:t>
      </w:r>
      <w:proofErr w:type="spellEnd"/>
      <w:r>
        <w:rPr>
          <w:rFonts w:ascii="Times New Roman" w:hAnsi="Times New Roman"/>
          <w:i/>
          <w:sz w:val="28"/>
        </w:rPr>
        <w:t>);</w:t>
      </w:r>
    </w:p>
    <w:p w:rsidR="00FA4EEC" w:rsidRDefault="00941397">
      <w:pPr>
        <w:spacing w:line="360" w:lineRule="auto"/>
        <w:ind w:firstLine="709"/>
        <w:jc w:val="both"/>
      </w:pPr>
      <w:proofErr w:type="gramStart"/>
      <w:r>
        <w:rPr>
          <w:rFonts w:ascii="Times New Roman" w:hAnsi="Times New Roman"/>
          <w:sz w:val="28"/>
        </w:rPr>
        <w:t>Позволяет отслеживать следующие события: доступ, изменение атрибутов, закрытия, создание, удаления, модификация, перемещения, открытие.</w:t>
      </w:r>
      <w:proofErr w:type="gramEnd"/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filemanager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Обладает методами, позволяющими обрабатывать только что созданные файлы, проводить обновление уже существующих файлов, либо удалять файлы - а также производить их разбиение на сегменты и склеивание.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scrambler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Является оболочкой для открытой библиотеки </w:t>
      </w:r>
      <w:proofErr w:type="spellStart"/>
      <w:r>
        <w:rPr>
          <w:rFonts w:ascii="Times New Roman" w:hAnsi="Times New Roman"/>
          <w:sz w:val="28"/>
        </w:rPr>
        <w:t>libcryptopp</w:t>
      </w:r>
      <w:proofErr w:type="spellEnd"/>
      <w:r>
        <w:rPr>
          <w:rFonts w:ascii="Times New Roman" w:hAnsi="Times New Roman"/>
          <w:sz w:val="28"/>
        </w:rPr>
        <w:t>, реализующей различные криптографические схемы.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качестве шифрования был выбран AES256 (стандарт симметричного алгоритма блочного шифрования в США), широко использующийся системах различной сложности благодаря своей надежности. Реализует возможность </w:t>
      </w:r>
      <w:r>
        <w:rPr>
          <w:rFonts w:ascii="Times New Roman" w:hAnsi="Times New Roman"/>
          <w:sz w:val="28"/>
        </w:rPr>
        <w:lastRenderedPageBreak/>
        <w:t>шифрования и дешифрования потока данных, представленных в качестве строки.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i/>
          <w:sz w:val="28"/>
        </w:rPr>
      </w:pP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config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Отвечает за внутренние настройки модуля. К примеру, размер буфера при чтении файла или директория для результирующего набора данных.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metaworker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Обеспечивает взаимодействие остальных элементов системы с файлом, содержащим метаданные. В его задачи входит считывание этого файла и представление его в виде, удобном для использования другими компонентами, а также поддержание метаданных в актуальном состоянии при изменении соответствующих им данных.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i/>
          <w:sz w:val="28"/>
        </w:rPr>
        <w:t>updater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Поскольку передавать весь файл по сети в случае его изменений было бы слишком </w:t>
      </w:r>
      <w:proofErr w:type="spellStart"/>
      <w:r>
        <w:rPr>
          <w:rFonts w:ascii="Times New Roman" w:hAnsi="Times New Roman"/>
          <w:sz w:val="28"/>
        </w:rPr>
        <w:t>затратно</w:t>
      </w:r>
      <w:proofErr w:type="spellEnd"/>
      <w:r>
        <w:rPr>
          <w:rFonts w:ascii="Times New Roman" w:hAnsi="Times New Roman"/>
          <w:sz w:val="28"/>
        </w:rPr>
        <w:t xml:space="preserve">, был разработан подмодуль, позволяющий определять в какой части файла произошли изменения, чтобы </w:t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 мог использовать результат для экономии объема трафика (или, в </w:t>
      </w:r>
      <w:commentRangeStart w:id="99"/>
      <w:r>
        <w:rPr>
          <w:rFonts w:ascii="Times New Roman" w:hAnsi="Times New Roman"/>
          <w:sz w:val="28"/>
        </w:rPr>
        <w:t xml:space="preserve">нашем </w:t>
      </w:r>
      <w:commentRangeEnd w:id="99"/>
      <w:r w:rsidR="00E625AC">
        <w:rPr>
          <w:rStyle w:val="af0"/>
        </w:rPr>
        <w:commentReference w:id="99"/>
      </w:r>
      <w:r>
        <w:rPr>
          <w:rFonts w:ascii="Times New Roman" w:hAnsi="Times New Roman"/>
          <w:sz w:val="28"/>
        </w:rPr>
        <w:t>случае, уменьшения объема копируемой информации).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100" w:name="h.r4nmsxv64a2f"/>
      <w:bookmarkStart w:id="101" w:name="_Toc389441113"/>
      <w:bookmarkEnd w:id="100"/>
      <w:r>
        <w:rPr>
          <w:color w:val="auto"/>
          <w:sz w:val="32"/>
          <w:szCs w:val="32"/>
        </w:rPr>
        <w:t>2.4.Алгоритм работы модуля</w:t>
      </w:r>
      <w:bookmarkEnd w:id="101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При запуске, устанавливается слежение за двумя директориями: во-первых, за директорией с исходными данными (в дальнейшем </w:t>
      </w:r>
      <w:commentRangeStart w:id="102"/>
      <w:r>
        <w:rPr>
          <w:rFonts w:ascii="Times New Roman" w:hAnsi="Times New Roman"/>
          <w:sz w:val="28"/>
        </w:rPr>
        <w:t xml:space="preserve">буду звать </w:t>
      </w:r>
      <w:commentRangeEnd w:id="102"/>
      <w:r w:rsidR="00E625AC">
        <w:rPr>
          <w:rStyle w:val="af0"/>
        </w:rPr>
        <w:commentReference w:id="102"/>
      </w:r>
      <w:r>
        <w:rPr>
          <w:rFonts w:ascii="Times New Roman" w:hAnsi="Times New Roman"/>
          <w:sz w:val="28"/>
        </w:rPr>
        <w:t xml:space="preserve">её “исходная”), во-вторых, за </w:t>
      </w:r>
      <w:proofErr w:type="gramStart"/>
      <w:r>
        <w:rPr>
          <w:rFonts w:ascii="Times New Roman" w:hAnsi="Times New Roman"/>
          <w:sz w:val="28"/>
        </w:rPr>
        <w:t>директорией</w:t>
      </w:r>
      <w:proofErr w:type="gramEnd"/>
      <w:r>
        <w:rPr>
          <w:rFonts w:ascii="Times New Roman" w:hAnsi="Times New Roman"/>
          <w:sz w:val="28"/>
        </w:rPr>
        <w:t xml:space="preserve"> которая содержит (или будет содержать) сегментированные копии данных</w:t>
      </w:r>
      <w:ins w:id="103" w:author="Севрюков Сергей Юрьевич" w:date="2014-06-02T18:10:00Z">
        <w:r w:rsidR="00E625AC">
          <w:rPr>
            <w:rFonts w:ascii="Times New Roman" w:hAnsi="Times New Roman"/>
            <w:sz w:val="28"/>
          </w:rPr>
          <w:t xml:space="preserve"> </w:t>
        </w:r>
      </w:ins>
      <w:r>
        <w:rPr>
          <w:rFonts w:ascii="Times New Roman" w:hAnsi="Times New Roman"/>
          <w:sz w:val="28"/>
        </w:rPr>
        <w:t xml:space="preserve">(в дальнейшем “дублированная”). Это необходимо для того, чтобы при синхронизации дублированной папки с </w:t>
      </w:r>
      <w:r>
        <w:rPr>
          <w:rFonts w:ascii="Times New Roman" w:hAnsi="Times New Roman"/>
          <w:sz w:val="28"/>
        </w:rPr>
        <w:lastRenderedPageBreak/>
        <w:t xml:space="preserve">удаленным сервером </w:t>
      </w:r>
      <w:commentRangeStart w:id="104"/>
      <w:r>
        <w:rPr>
          <w:rFonts w:ascii="Times New Roman" w:hAnsi="Times New Roman"/>
          <w:sz w:val="28"/>
        </w:rPr>
        <w:t xml:space="preserve">мы </w:t>
      </w:r>
      <w:commentRangeEnd w:id="104"/>
      <w:r w:rsidR="00E625AC">
        <w:rPr>
          <w:rStyle w:val="af0"/>
        </w:rPr>
        <w:commentReference w:id="104"/>
      </w:r>
      <w:r>
        <w:rPr>
          <w:rFonts w:ascii="Times New Roman" w:hAnsi="Times New Roman"/>
          <w:sz w:val="28"/>
        </w:rPr>
        <w:t xml:space="preserve">могли их </w:t>
      </w:r>
      <w:proofErr w:type="gramStart"/>
      <w:r>
        <w:rPr>
          <w:rFonts w:ascii="Times New Roman" w:hAnsi="Times New Roman"/>
          <w:sz w:val="28"/>
        </w:rPr>
        <w:t>расшифровать и синхронизировать</w:t>
      </w:r>
      <w:proofErr w:type="gramEnd"/>
      <w:r>
        <w:rPr>
          <w:rFonts w:ascii="Times New Roman" w:hAnsi="Times New Roman"/>
          <w:sz w:val="28"/>
        </w:rPr>
        <w:t xml:space="preserve"> с данными из исходной директории.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Далее рассмотрим три возможных ситуации: создание нового файла, изменение существующего, либо удаление.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При создании файла, </w:t>
      </w:r>
      <w:proofErr w:type="spellStart"/>
      <w:r>
        <w:rPr>
          <w:rFonts w:ascii="Times New Roman" w:hAnsi="Times New Roman"/>
          <w:sz w:val="28"/>
        </w:rPr>
        <w:t>inotify</w:t>
      </w:r>
      <w:proofErr w:type="spellEnd"/>
      <w:r>
        <w:rPr>
          <w:rFonts w:ascii="Times New Roman" w:hAnsi="Times New Roman"/>
          <w:sz w:val="28"/>
        </w:rPr>
        <w:t xml:space="preserve"> обрабатывает это событие и вызывает </w:t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, который в свою очередь разбивает созданный файл на фрагменты, шифрует эти фрагменты, и сохраняет в новый файл. В то же время </w:t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, используя </w:t>
      </w:r>
      <w:proofErr w:type="spellStart"/>
      <w:r>
        <w:rPr>
          <w:rFonts w:ascii="Times New Roman" w:hAnsi="Times New Roman"/>
          <w:sz w:val="28"/>
        </w:rPr>
        <w:t>metaworker</w:t>
      </w:r>
      <w:proofErr w:type="spellEnd"/>
      <w:r>
        <w:rPr>
          <w:rFonts w:ascii="Times New Roman" w:hAnsi="Times New Roman"/>
          <w:sz w:val="28"/>
        </w:rPr>
        <w:t>, создает файл с метаданными, в котором хранится следующие строки (для каждого сегмента используется одна строка):</w:t>
      </w:r>
    </w:p>
    <w:p w:rsidR="00FA4EEC" w:rsidRDefault="00941397">
      <w:pPr>
        <w:numPr>
          <w:ilvl w:val="0"/>
          <w:numId w:val="2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md5 от исходного сегмента</w:t>
      </w:r>
    </w:p>
    <w:p w:rsidR="00FA4EEC" w:rsidRDefault="00941397">
      <w:pPr>
        <w:numPr>
          <w:ilvl w:val="0"/>
          <w:numId w:val="2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md5 от зашифрованного сегмента</w:t>
      </w:r>
    </w:p>
    <w:p w:rsidR="00FA4EEC" w:rsidRDefault="00941397">
      <w:pPr>
        <w:numPr>
          <w:ilvl w:val="0"/>
          <w:numId w:val="2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байт, с которого начиналось считывание сегмента в исходном файле</w:t>
      </w:r>
    </w:p>
    <w:p w:rsidR="00FA4EEC" w:rsidRDefault="00941397">
      <w:pPr>
        <w:numPr>
          <w:ilvl w:val="0"/>
          <w:numId w:val="24"/>
        </w:numPr>
        <w:spacing w:line="360" w:lineRule="auto"/>
        <w:ind w:left="993" w:hanging="295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байт, которым заканчивалось считывание сегмента в исходном файле.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Именем метафайла является md5 от полного пути к исходному файлу, а название зашифрованных сегментов - md5 от исходного сегмента, что позволяет хранить все зашифрованные  сегменты и метафайлы в одном каталоге, не беспокоясь о возможных конфликтах с названиями файлов, содержащимися в исходной папке.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Обратная операция - сбор исходного файла по сегментам, используя файл с метаданными, тривиальна и не требует много пояснений. Зная порядок файлов (благодаря указанию начального и конечного байта) </w:t>
      </w:r>
      <w:commentRangeStart w:id="105"/>
      <w:r>
        <w:rPr>
          <w:rFonts w:ascii="Times New Roman" w:hAnsi="Times New Roman"/>
          <w:sz w:val="28"/>
        </w:rPr>
        <w:t xml:space="preserve">мы </w:t>
      </w:r>
      <w:commentRangeEnd w:id="105"/>
      <w:r w:rsidR="00E625AC">
        <w:rPr>
          <w:rStyle w:val="af0"/>
        </w:rPr>
        <w:commentReference w:id="105"/>
      </w:r>
      <w:r>
        <w:rPr>
          <w:rFonts w:ascii="Times New Roman" w:hAnsi="Times New Roman"/>
          <w:sz w:val="28"/>
        </w:rPr>
        <w:t xml:space="preserve">по очереди читаем сегменты, </w:t>
      </w:r>
      <w:proofErr w:type="gramStart"/>
      <w:r>
        <w:rPr>
          <w:rFonts w:ascii="Times New Roman" w:hAnsi="Times New Roman"/>
          <w:sz w:val="28"/>
        </w:rPr>
        <w:t>расшифровываем их и записываем</w:t>
      </w:r>
      <w:proofErr w:type="gramEnd"/>
      <w:r>
        <w:rPr>
          <w:rFonts w:ascii="Times New Roman" w:hAnsi="Times New Roman"/>
          <w:sz w:val="28"/>
        </w:rPr>
        <w:t xml:space="preserve"> в исходный файл.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удалении файла </w:t>
      </w:r>
      <w:commentRangeStart w:id="106"/>
      <w:r>
        <w:rPr>
          <w:rFonts w:ascii="Times New Roman" w:hAnsi="Times New Roman"/>
          <w:sz w:val="28"/>
        </w:rPr>
        <w:t xml:space="preserve">нам </w:t>
      </w:r>
      <w:commentRangeEnd w:id="106"/>
      <w:r w:rsidR="00E625AC">
        <w:rPr>
          <w:rStyle w:val="af0"/>
        </w:rPr>
        <w:commentReference w:id="106"/>
      </w:r>
      <w:r>
        <w:rPr>
          <w:rFonts w:ascii="Times New Roman" w:hAnsi="Times New Roman"/>
          <w:sz w:val="28"/>
        </w:rPr>
        <w:t xml:space="preserve">достаточно считать соответствующий ему метафайл и удалить </w:t>
      </w:r>
      <w:proofErr w:type="gramStart"/>
      <w:r>
        <w:rPr>
          <w:rFonts w:ascii="Times New Roman" w:hAnsi="Times New Roman"/>
          <w:sz w:val="28"/>
        </w:rPr>
        <w:t>сегменты</w:t>
      </w:r>
      <w:proofErr w:type="gramEnd"/>
      <w:r>
        <w:rPr>
          <w:rFonts w:ascii="Times New Roman" w:hAnsi="Times New Roman"/>
          <w:sz w:val="28"/>
        </w:rPr>
        <w:t xml:space="preserve"> которые в нем упоминались.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 xml:space="preserve">При обновлении файла </w:t>
      </w:r>
      <w:commentRangeStart w:id="107"/>
      <w:r>
        <w:rPr>
          <w:rFonts w:ascii="Times New Roman" w:hAnsi="Times New Roman"/>
          <w:sz w:val="28"/>
        </w:rPr>
        <w:t xml:space="preserve">мы </w:t>
      </w:r>
      <w:commentRangeEnd w:id="107"/>
      <w:r w:rsidR="00E625AC">
        <w:rPr>
          <w:rStyle w:val="af0"/>
        </w:rPr>
        <w:commentReference w:id="107"/>
      </w:r>
      <w:r>
        <w:rPr>
          <w:rFonts w:ascii="Times New Roman" w:hAnsi="Times New Roman"/>
          <w:sz w:val="28"/>
        </w:rPr>
        <w:t xml:space="preserve">вызываем </w:t>
      </w:r>
      <w:proofErr w:type="spellStart"/>
      <w:r>
        <w:rPr>
          <w:rFonts w:ascii="Times New Roman" w:hAnsi="Times New Roman"/>
          <w:sz w:val="28"/>
        </w:rPr>
        <w:t>updater</w:t>
      </w:r>
      <w:proofErr w:type="spellEnd"/>
      <w:r>
        <w:rPr>
          <w:rFonts w:ascii="Times New Roman" w:hAnsi="Times New Roman"/>
          <w:sz w:val="28"/>
        </w:rPr>
        <w:t xml:space="preserve">. Тот проверяет, совпадают ли </w:t>
      </w:r>
      <w:proofErr w:type="spellStart"/>
      <w:r>
        <w:rPr>
          <w:rFonts w:ascii="Times New Roman" w:hAnsi="Times New Roman"/>
          <w:sz w:val="28"/>
        </w:rPr>
        <w:t>хеш</w:t>
      </w:r>
      <w:commentRangeStart w:id="108"/>
      <w:r>
        <w:rPr>
          <w:rFonts w:ascii="Times New Roman" w:hAnsi="Times New Roman"/>
          <w:sz w:val="28"/>
        </w:rPr>
        <w:t>и</w:t>
      </w:r>
      <w:commentRangeEnd w:id="108"/>
      <w:proofErr w:type="spellEnd"/>
      <w:r w:rsidR="00E625AC">
        <w:rPr>
          <w:rStyle w:val="af0"/>
        </w:rPr>
        <w:commentReference w:id="108"/>
      </w:r>
      <w:r>
        <w:rPr>
          <w:rFonts w:ascii="Times New Roman" w:hAnsi="Times New Roman"/>
          <w:sz w:val="28"/>
        </w:rPr>
        <w:t xml:space="preserve"> считанного сегмента с </w:t>
      </w:r>
      <w:proofErr w:type="spellStart"/>
      <w:r>
        <w:rPr>
          <w:rFonts w:ascii="Times New Roman" w:hAnsi="Times New Roman"/>
          <w:sz w:val="28"/>
        </w:rPr>
        <w:t>хешем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gramStart"/>
      <w:r>
        <w:rPr>
          <w:rFonts w:ascii="Times New Roman" w:hAnsi="Times New Roman"/>
          <w:sz w:val="28"/>
        </w:rPr>
        <w:t>сохраненным</w:t>
      </w:r>
      <w:proofErr w:type="gramEnd"/>
      <w:r>
        <w:rPr>
          <w:rFonts w:ascii="Times New Roman" w:hAnsi="Times New Roman"/>
          <w:sz w:val="28"/>
        </w:rPr>
        <w:t xml:space="preserve"> в метафайле. Если совпадает, </w:t>
      </w:r>
      <w:commentRangeStart w:id="109"/>
      <w:r>
        <w:rPr>
          <w:rFonts w:ascii="Times New Roman" w:hAnsi="Times New Roman"/>
          <w:sz w:val="28"/>
        </w:rPr>
        <w:t xml:space="preserve">мы </w:t>
      </w:r>
      <w:commentRangeEnd w:id="109"/>
      <w:r w:rsidR="00E625AC">
        <w:rPr>
          <w:rStyle w:val="af0"/>
        </w:rPr>
        <w:commentReference w:id="109"/>
      </w:r>
      <w:r>
        <w:rPr>
          <w:rFonts w:ascii="Times New Roman" w:hAnsi="Times New Roman"/>
          <w:sz w:val="28"/>
        </w:rPr>
        <w:t>сравниваем следующий сегмент, и так до конца файла.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Если же </w:t>
      </w:r>
      <w:proofErr w:type="spellStart"/>
      <w:r>
        <w:rPr>
          <w:rFonts w:ascii="Times New Roman" w:hAnsi="Times New Roman"/>
          <w:sz w:val="28"/>
        </w:rPr>
        <w:t>хеш</w:t>
      </w:r>
      <w:proofErr w:type="spellEnd"/>
      <w:r>
        <w:rPr>
          <w:rFonts w:ascii="Times New Roman" w:hAnsi="Times New Roman"/>
          <w:sz w:val="28"/>
        </w:rPr>
        <w:t xml:space="preserve"> не совпадает, </w:t>
      </w:r>
      <w:commentRangeStart w:id="110"/>
      <w:r>
        <w:rPr>
          <w:rFonts w:ascii="Times New Roman" w:hAnsi="Times New Roman"/>
          <w:sz w:val="28"/>
        </w:rPr>
        <w:t xml:space="preserve">мы </w:t>
      </w:r>
      <w:commentRangeEnd w:id="110"/>
      <w:r w:rsidR="00E625AC">
        <w:rPr>
          <w:rStyle w:val="af0"/>
        </w:rPr>
        <w:commentReference w:id="110"/>
      </w:r>
      <w:r>
        <w:rPr>
          <w:rFonts w:ascii="Times New Roman" w:hAnsi="Times New Roman"/>
          <w:sz w:val="28"/>
        </w:rPr>
        <w:t xml:space="preserve">считываем сегмент, начиная со следующего байта. И так до конца файла, пока не встретим совпадение. Затем </w:t>
      </w:r>
      <w:commentRangeStart w:id="111"/>
      <w:r>
        <w:rPr>
          <w:rFonts w:ascii="Times New Roman" w:hAnsi="Times New Roman"/>
          <w:sz w:val="28"/>
        </w:rPr>
        <w:t xml:space="preserve">сравниваем </w:t>
      </w:r>
      <w:commentRangeEnd w:id="111"/>
      <w:r w:rsidR="00E625AC">
        <w:rPr>
          <w:rStyle w:val="af0"/>
        </w:rPr>
        <w:commentReference w:id="111"/>
      </w:r>
      <w:proofErr w:type="spellStart"/>
      <w:r>
        <w:rPr>
          <w:rFonts w:ascii="Times New Roman" w:hAnsi="Times New Roman"/>
          <w:sz w:val="28"/>
        </w:rPr>
        <w:t>хеши</w:t>
      </w:r>
      <w:proofErr w:type="spellEnd"/>
      <w:r>
        <w:rPr>
          <w:rFonts w:ascii="Times New Roman" w:hAnsi="Times New Roman"/>
          <w:sz w:val="28"/>
        </w:rPr>
        <w:t xml:space="preserve"> со следующим сегментом, считая, что первый был изменен. В </w:t>
      </w:r>
      <w:proofErr w:type="gramStart"/>
      <w:r>
        <w:rPr>
          <w:rFonts w:ascii="Times New Roman" w:hAnsi="Times New Roman"/>
          <w:sz w:val="28"/>
        </w:rPr>
        <w:t>итоге</w:t>
      </w:r>
      <w:proofErr w:type="gramEnd"/>
      <w:r>
        <w:rPr>
          <w:rFonts w:ascii="Times New Roman" w:hAnsi="Times New Roman"/>
          <w:sz w:val="28"/>
        </w:rPr>
        <w:t xml:space="preserve"> </w:t>
      </w:r>
      <w:commentRangeStart w:id="112"/>
      <w:r>
        <w:rPr>
          <w:rFonts w:ascii="Times New Roman" w:hAnsi="Times New Roman"/>
          <w:sz w:val="28"/>
        </w:rPr>
        <w:t xml:space="preserve">мы </w:t>
      </w:r>
      <w:commentRangeEnd w:id="112"/>
      <w:r w:rsidR="00E625AC">
        <w:rPr>
          <w:rStyle w:val="af0"/>
        </w:rPr>
        <w:commentReference w:id="112"/>
      </w:r>
      <w:r>
        <w:rPr>
          <w:rFonts w:ascii="Times New Roman" w:hAnsi="Times New Roman"/>
          <w:sz w:val="28"/>
        </w:rPr>
        <w:t>получаем интервал</w:t>
      </w:r>
      <w:commentRangeStart w:id="113"/>
      <w:r>
        <w:rPr>
          <w:rFonts w:ascii="Times New Roman" w:hAnsi="Times New Roman"/>
          <w:sz w:val="28"/>
        </w:rPr>
        <w:t>ы</w:t>
      </w:r>
      <w:commentRangeEnd w:id="113"/>
      <w:r w:rsidR="00E625AC">
        <w:rPr>
          <w:rStyle w:val="af0"/>
        </w:rPr>
        <w:commentReference w:id="113"/>
      </w:r>
      <w:r>
        <w:rPr>
          <w:rFonts w:ascii="Times New Roman" w:hAnsi="Times New Roman"/>
          <w:sz w:val="28"/>
        </w:rPr>
        <w:t xml:space="preserve"> байтов, зашифрованных копий котор</w:t>
      </w:r>
      <w:commentRangeStart w:id="114"/>
      <w:r>
        <w:rPr>
          <w:rFonts w:ascii="Times New Roman" w:hAnsi="Times New Roman"/>
          <w:sz w:val="28"/>
        </w:rPr>
        <w:t>ых</w:t>
      </w:r>
      <w:commentRangeEnd w:id="114"/>
      <w:r w:rsidR="00E625AC">
        <w:rPr>
          <w:rStyle w:val="af0"/>
        </w:rPr>
        <w:commentReference w:id="114"/>
      </w:r>
      <w:r>
        <w:rPr>
          <w:rFonts w:ascii="Times New Roman" w:hAnsi="Times New Roman"/>
          <w:sz w:val="28"/>
        </w:rPr>
        <w:t xml:space="preserve"> у </w:t>
      </w:r>
      <w:commentRangeStart w:id="115"/>
      <w:r>
        <w:rPr>
          <w:rFonts w:ascii="Times New Roman" w:hAnsi="Times New Roman"/>
          <w:sz w:val="28"/>
        </w:rPr>
        <w:t xml:space="preserve">нас </w:t>
      </w:r>
      <w:commentRangeEnd w:id="115"/>
      <w:r w:rsidR="00E625AC">
        <w:rPr>
          <w:rStyle w:val="af0"/>
        </w:rPr>
        <w:commentReference w:id="115"/>
      </w:r>
      <w:r>
        <w:rPr>
          <w:rFonts w:ascii="Times New Roman" w:hAnsi="Times New Roman"/>
          <w:sz w:val="28"/>
        </w:rPr>
        <w:t>ещё не хран</w:t>
      </w:r>
      <w:commentRangeStart w:id="116"/>
      <w:r>
        <w:rPr>
          <w:rFonts w:ascii="Times New Roman" w:hAnsi="Times New Roman"/>
          <w:sz w:val="28"/>
        </w:rPr>
        <w:t>ится</w:t>
      </w:r>
      <w:commentRangeEnd w:id="116"/>
      <w:r w:rsidR="00E625AC">
        <w:rPr>
          <w:rStyle w:val="af0"/>
        </w:rPr>
        <w:commentReference w:id="116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Альтернативным вариантом является проверка всех следующих блоков на совпадение с </w:t>
      </w:r>
      <w:proofErr w:type="spellStart"/>
      <w:r>
        <w:rPr>
          <w:rFonts w:ascii="Times New Roman" w:hAnsi="Times New Roman"/>
          <w:sz w:val="28"/>
        </w:rPr>
        <w:t>хешем</w:t>
      </w:r>
      <w:proofErr w:type="spellEnd"/>
      <w:r>
        <w:rPr>
          <w:rFonts w:ascii="Times New Roman" w:hAnsi="Times New Roman"/>
          <w:sz w:val="28"/>
        </w:rPr>
        <w:t>, начиная с текущего байта, если с первым совпадения не было.</w:t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117" w:name="_Toc389441114"/>
      <w:commentRangeStart w:id="118"/>
      <w:r>
        <w:rPr>
          <w:color w:val="auto"/>
          <w:sz w:val="32"/>
          <w:szCs w:val="32"/>
        </w:rPr>
        <w:t>2.5. Достигнутые результаты</w:t>
      </w:r>
      <w:bookmarkEnd w:id="117"/>
      <w:commentRangeEnd w:id="118"/>
      <w:r w:rsidR="00E625AC">
        <w:rPr>
          <w:rStyle w:val="af0"/>
          <w:rFonts w:ascii="Calibri" w:hAnsi="Calibri"/>
          <w:b w:val="0"/>
          <w:bCs w:val="0"/>
          <w:color w:val="auto"/>
        </w:rPr>
        <w:commentReference w:id="118"/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ходе создания прототипа модуля шифрования данных </w:t>
      </w:r>
      <w:commentRangeStart w:id="119"/>
      <w:proofErr w:type="gramStart"/>
      <w:r>
        <w:rPr>
          <w:rFonts w:ascii="Times New Roman" w:hAnsi="Times New Roman"/>
          <w:sz w:val="28"/>
        </w:rPr>
        <w:t>при</w:t>
      </w:r>
      <w:proofErr w:type="gramEnd"/>
      <w:r>
        <w:rPr>
          <w:rFonts w:ascii="Times New Roman" w:hAnsi="Times New Roman"/>
          <w:sz w:val="28"/>
        </w:rPr>
        <w:t xml:space="preserve"> их передачи в облако</w:t>
      </w:r>
      <w:commentRangeEnd w:id="119"/>
      <w:r w:rsidR="00E625AC">
        <w:rPr>
          <w:rStyle w:val="af0"/>
        </w:rPr>
        <w:commentReference w:id="119"/>
      </w:r>
      <w:r>
        <w:rPr>
          <w:rFonts w:ascii="Times New Roman" w:hAnsi="Times New Roman"/>
          <w:sz w:val="28"/>
        </w:rPr>
        <w:t xml:space="preserve"> были достигнуты следующие результаты:</w:t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6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Рассмотрены протекающие </w:t>
      </w:r>
      <w:commentRangeStart w:id="120"/>
      <w:r>
        <w:rPr>
          <w:rFonts w:ascii="Times New Roman" w:hAnsi="Times New Roman"/>
          <w:sz w:val="28"/>
        </w:rPr>
        <w:t xml:space="preserve">в системе </w:t>
      </w:r>
      <w:commentRangeEnd w:id="120"/>
      <w:r w:rsidR="00E625AC">
        <w:rPr>
          <w:rStyle w:val="af0"/>
        </w:rPr>
        <w:commentReference w:id="120"/>
      </w:r>
      <w:r>
        <w:rPr>
          <w:rFonts w:ascii="Times New Roman" w:hAnsi="Times New Roman"/>
          <w:sz w:val="28"/>
        </w:rPr>
        <w:t>бизнес-процессы</w:t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698"/>
        <w:jc w:val="both"/>
        <w:rPr>
          <w:rFonts w:ascii="Times New Roman" w:hAnsi="Times New Roman"/>
          <w:sz w:val="28"/>
        </w:rPr>
      </w:pPr>
      <w:commentRangeStart w:id="121"/>
      <w:r>
        <w:rPr>
          <w:rFonts w:ascii="Times New Roman" w:hAnsi="Times New Roman"/>
          <w:sz w:val="28"/>
        </w:rPr>
        <w:t>Определено типичное поведение пользователей, требующее наибольшее внимание</w:t>
      </w:r>
      <w:commentRangeEnd w:id="121"/>
      <w:r w:rsidR="00E625AC">
        <w:rPr>
          <w:rStyle w:val="af0"/>
        </w:rPr>
        <w:commentReference w:id="121"/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698"/>
        <w:jc w:val="both"/>
        <w:rPr>
          <w:rFonts w:ascii="Times New Roman" w:hAnsi="Times New Roman"/>
          <w:sz w:val="28"/>
        </w:rPr>
      </w:pPr>
      <w:commentRangeStart w:id="122"/>
      <w:r>
        <w:rPr>
          <w:rFonts w:ascii="Times New Roman" w:hAnsi="Times New Roman"/>
          <w:sz w:val="28"/>
        </w:rPr>
        <w:t xml:space="preserve">Выделены критические для пользователей моменты </w:t>
      </w:r>
      <w:commentRangeEnd w:id="122"/>
      <w:r w:rsidR="00747C63">
        <w:rPr>
          <w:rStyle w:val="af0"/>
        </w:rPr>
        <w:commentReference w:id="122"/>
      </w:r>
      <w:r>
        <w:rPr>
          <w:rFonts w:ascii="Times New Roman" w:hAnsi="Times New Roman"/>
          <w:sz w:val="28"/>
        </w:rPr>
        <w:t>при использовании системы облачного хранения</w:t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6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Спроектирован прототип, </w:t>
      </w:r>
      <w:commentRangeStart w:id="123"/>
      <w:r>
        <w:rPr>
          <w:rFonts w:ascii="Times New Roman" w:hAnsi="Times New Roman"/>
          <w:sz w:val="28"/>
        </w:rPr>
        <w:t xml:space="preserve">позволяющий определить ресурсы, необходимые </w:t>
      </w:r>
      <w:proofErr w:type="gramStart"/>
      <w:r>
        <w:rPr>
          <w:rFonts w:ascii="Times New Roman" w:hAnsi="Times New Roman"/>
          <w:sz w:val="28"/>
        </w:rPr>
        <w:t>для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добавление</w:t>
      </w:r>
      <w:proofErr w:type="gramEnd"/>
      <w:r>
        <w:rPr>
          <w:rFonts w:ascii="Times New Roman" w:hAnsi="Times New Roman"/>
          <w:sz w:val="28"/>
        </w:rPr>
        <w:t xml:space="preserve"> шифрования при условии минимальной нагрузки на канал</w:t>
      </w:r>
      <w:commentRangeEnd w:id="123"/>
      <w:r w:rsidR="00747C63">
        <w:rPr>
          <w:rStyle w:val="af0"/>
        </w:rPr>
        <w:commentReference w:id="123"/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6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разработке прототипа реализованы его следующие модули: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261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 - описаны операции, необходимые при добавлении, изменении или удаления файла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261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scrambler</w:t>
      </w:r>
      <w:proofErr w:type="spellEnd"/>
      <w:r>
        <w:rPr>
          <w:rFonts w:ascii="Times New Roman" w:hAnsi="Times New Roman"/>
          <w:sz w:val="28"/>
        </w:rPr>
        <w:t xml:space="preserve"> - разработаны методы, позволяющие осуществлять шифрование и дешифровку произвольного типа данные с использованием типа шифрования AES256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261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metaworker</w:t>
      </w:r>
      <w:proofErr w:type="spellEnd"/>
      <w:r>
        <w:rPr>
          <w:rFonts w:ascii="Times New Roman" w:hAnsi="Times New Roman"/>
          <w:sz w:val="28"/>
        </w:rPr>
        <w:t xml:space="preserve"> - реализованы методы, необходимые для оперирования с метаданными:</w:t>
      </w:r>
    </w:p>
    <w:p w:rsidR="00FA4EEC" w:rsidRDefault="00941397">
      <w:pPr>
        <w:numPr>
          <w:ilvl w:val="2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загрузка и распознавание данных</w:t>
      </w:r>
    </w:p>
    <w:p w:rsidR="00FA4EEC" w:rsidRDefault="00941397">
      <w:pPr>
        <w:numPr>
          <w:ilvl w:val="2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получение доступа к произвольным элементам метаданных</w:t>
      </w:r>
    </w:p>
    <w:p w:rsidR="00FA4EEC" w:rsidRDefault="00941397">
      <w:pPr>
        <w:numPr>
          <w:ilvl w:val="2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вставка, замена и удаление элементов</w:t>
      </w:r>
    </w:p>
    <w:p w:rsidR="00FA4EEC" w:rsidRDefault="00941397">
      <w:pPr>
        <w:numPr>
          <w:ilvl w:val="2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изменение произвольного участка метаданных</w:t>
      </w:r>
    </w:p>
    <w:p w:rsidR="00FA4EEC" w:rsidRDefault="00941397">
      <w:pPr>
        <w:numPr>
          <w:ilvl w:val="2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сохранение модифицированных метаданных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updater</w:t>
      </w:r>
      <w:proofErr w:type="spellEnd"/>
      <w:r>
        <w:rPr>
          <w:rFonts w:ascii="Times New Roman" w:hAnsi="Times New Roman"/>
          <w:sz w:val="28"/>
        </w:rPr>
        <w:t xml:space="preserve"> - реализованы методы, позволяющие определить оставшиеся без изменения блоки данных, а также участки, которые требуют изменения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commentRangeStart w:id="124"/>
      <w:proofErr w:type="spellStart"/>
      <w:r>
        <w:rPr>
          <w:rFonts w:ascii="Times New Roman" w:hAnsi="Times New Roman"/>
          <w:sz w:val="28"/>
        </w:rPr>
        <w:t>test</w:t>
      </w:r>
      <w:proofErr w:type="spellEnd"/>
      <w:r>
        <w:rPr>
          <w:rFonts w:ascii="Times New Roman" w:hAnsi="Times New Roman"/>
          <w:sz w:val="28"/>
        </w:rPr>
        <w:t xml:space="preserve"> - скрипт, генерирующий тестовые </w:t>
      </w:r>
      <w:proofErr w:type="gramStart"/>
      <w:r>
        <w:rPr>
          <w:rFonts w:ascii="Times New Roman" w:hAnsi="Times New Roman"/>
          <w:sz w:val="28"/>
        </w:rPr>
        <w:t>данные</w:t>
      </w:r>
      <w:proofErr w:type="gramEnd"/>
      <w:r>
        <w:rPr>
          <w:rFonts w:ascii="Times New Roman" w:hAnsi="Times New Roman"/>
          <w:sz w:val="28"/>
        </w:rPr>
        <w:t xml:space="preserve"> а также запускающий программу с этим набором данных.</w:t>
      </w:r>
      <w:commentRangeEnd w:id="124"/>
      <w:r w:rsidR="00747C63">
        <w:rPr>
          <w:rStyle w:val="af0"/>
        </w:rPr>
        <w:commentReference w:id="124"/>
      </w:r>
    </w:p>
    <w:p w:rsidR="00FA4EEC" w:rsidRDefault="00941397">
      <w:pPr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Следующие модули </w:t>
      </w:r>
      <w:commentRangeStart w:id="125"/>
      <w:r>
        <w:rPr>
          <w:rFonts w:ascii="Times New Roman" w:hAnsi="Times New Roman"/>
          <w:sz w:val="28"/>
        </w:rPr>
        <w:t xml:space="preserve">небыли </w:t>
      </w:r>
      <w:commentRangeEnd w:id="125"/>
      <w:r w:rsidR="00747C63">
        <w:rPr>
          <w:rStyle w:val="af0"/>
        </w:rPr>
        <w:commentReference w:id="125"/>
      </w:r>
      <w:r>
        <w:rPr>
          <w:rFonts w:ascii="Times New Roman" w:hAnsi="Times New Roman"/>
          <w:sz w:val="28"/>
        </w:rPr>
        <w:t>реализованы:</w:t>
      </w:r>
    </w:p>
    <w:p w:rsidR="00FA4EEC" w:rsidRDefault="00941397">
      <w:pPr>
        <w:numPr>
          <w:ilvl w:val="1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config</w:t>
      </w:r>
      <w:proofErr w:type="spellEnd"/>
    </w:p>
    <w:p w:rsidR="00FA4EEC" w:rsidRDefault="00941397">
      <w:pPr>
        <w:numPr>
          <w:ilvl w:val="1"/>
          <w:numId w:val="25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inotify</w:t>
      </w:r>
      <w:proofErr w:type="spellEnd"/>
    </w:p>
    <w:p w:rsidR="00FA4EEC" w:rsidRDefault="00941397">
      <w:pPr>
        <w:spacing w:line="360" w:lineRule="auto"/>
        <w:ind w:left="720" w:firstLine="709"/>
        <w:jc w:val="both"/>
      </w:pPr>
      <w:commentRangeStart w:id="126"/>
      <w:r>
        <w:rPr>
          <w:rFonts w:ascii="Times New Roman" w:hAnsi="Times New Roman"/>
          <w:sz w:val="28"/>
        </w:rPr>
        <w:t>Причиной отложенной разработки этих модулей служит то, что их наличие или отсутствие не повлияет на результаты проведения тестирования созданного решения.</w:t>
      </w:r>
      <w:commentRangeEnd w:id="126"/>
      <w:r w:rsidR="00747C63">
        <w:rPr>
          <w:rStyle w:val="af0"/>
        </w:rPr>
        <w:commentReference w:id="126"/>
      </w:r>
    </w:p>
    <w:p w:rsidR="00FA4EEC" w:rsidRDefault="00941397">
      <w:pPr>
        <w:pStyle w:val="2"/>
        <w:spacing w:line="360" w:lineRule="auto"/>
        <w:rPr>
          <w:color w:val="auto"/>
          <w:sz w:val="32"/>
          <w:szCs w:val="32"/>
        </w:rPr>
      </w:pPr>
      <w:bookmarkStart w:id="127" w:name="_Toc389441115"/>
      <w:r>
        <w:rPr>
          <w:color w:val="auto"/>
          <w:sz w:val="32"/>
          <w:szCs w:val="32"/>
        </w:rPr>
        <w:t>2.6.Тестирование разработанного решения</w:t>
      </w:r>
      <w:bookmarkEnd w:id="127"/>
    </w:p>
    <w:p w:rsidR="00FA4EEC" w:rsidRDefault="00941397">
      <w:pPr>
        <w:spacing w:line="360" w:lineRule="auto"/>
        <w:ind w:firstLine="709"/>
        <w:jc w:val="both"/>
      </w:pPr>
      <w:commentRangeStart w:id="128"/>
      <w:r>
        <w:rPr>
          <w:rFonts w:ascii="Times New Roman" w:hAnsi="Times New Roman"/>
          <w:sz w:val="28"/>
        </w:rPr>
        <w:t xml:space="preserve">Во время тестирования модуля </w:t>
      </w:r>
      <w:commentRangeEnd w:id="128"/>
      <w:r w:rsidR="00747C63">
        <w:rPr>
          <w:rStyle w:val="af0"/>
        </w:rPr>
        <w:commentReference w:id="128"/>
      </w:r>
      <w:r>
        <w:rPr>
          <w:rFonts w:ascii="Times New Roman" w:hAnsi="Times New Roman"/>
          <w:sz w:val="28"/>
        </w:rPr>
        <w:t xml:space="preserve">было исследовано </w:t>
      </w:r>
      <w:commentRangeStart w:id="129"/>
      <w:r>
        <w:rPr>
          <w:rFonts w:ascii="Times New Roman" w:hAnsi="Times New Roman"/>
          <w:sz w:val="28"/>
        </w:rPr>
        <w:t>время выполнения программы</w:t>
      </w:r>
      <w:commentRangeEnd w:id="129"/>
      <w:r w:rsidR="00747C63">
        <w:rPr>
          <w:rStyle w:val="af0"/>
        </w:rPr>
        <w:commentReference w:id="129"/>
      </w:r>
      <w:r>
        <w:rPr>
          <w:rFonts w:ascii="Times New Roman" w:hAnsi="Times New Roman"/>
          <w:sz w:val="28"/>
        </w:rPr>
        <w:t xml:space="preserve">. При этом менялись небольшие блоки информации в различных </w:t>
      </w:r>
      <w:r>
        <w:rPr>
          <w:rFonts w:ascii="Times New Roman" w:hAnsi="Times New Roman"/>
          <w:sz w:val="28"/>
        </w:rPr>
        <w:lastRenderedPageBreak/>
        <w:t>частях документа (от 1 до 10 блоков, их местоположение в документе определялось случайным образом). Размер вставленного блока был постоянен и равен 50 байтам (50 символов) - его объем практически не влияет на работу алгоритма. Объем исходного файла менялся в пределах от 1 до 21 Мб.</w:t>
      </w:r>
      <w:r>
        <w:rPr>
          <w:rFonts w:ascii="Times New Roman" w:hAnsi="Times New Roman"/>
          <w:sz w:val="28"/>
        </w:rPr>
        <w:tab/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ходе тестирования были получены следующие данные:</w:t>
      </w:r>
    </w:p>
    <w:tbl>
      <w:tblPr>
        <w:tblW w:w="9360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FA4EEC">
        <w:trPr>
          <w:trHeight w:val="80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размер исходного файла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(Мб)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количество изменений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(Шт.)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39"/>
              <w:jc w:val="center"/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время 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(Сек.)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8.61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41.35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90.65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107.66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167.3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154.05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115.03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167.15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170.02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214.47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62.34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115.54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163.77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206.21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217.7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296.82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462.35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386.19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470.65</w:t>
            </w:r>
          </w:p>
        </w:tc>
      </w:tr>
    </w:tbl>
    <w:p w:rsidR="00FA4EEC" w:rsidRDefault="00FA4EEC">
      <w:pPr>
        <w:spacing w:after="0"/>
        <w:rPr>
          <w:vanish/>
        </w:rPr>
      </w:pPr>
    </w:p>
    <w:tbl>
      <w:tblPr>
        <w:tblW w:w="9360" w:type="dxa"/>
        <w:tblInd w:w="1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326.22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131.66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242.88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264.28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475.01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532.37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82.53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524.05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701.81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409.34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1121.28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1731.79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912.31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1827.16</w:t>
            </w:r>
          </w:p>
        </w:tc>
      </w:tr>
      <w:tr w:rsidR="00FA4EEC"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4EEC" w:rsidRDefault="00941397">
            <w:pPr>
              <w:spacing w:line="360" w:lineRule="auto"/>
              <w:ind w:firstLine="4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2701.87</w:t>
            </w:r>
          </w:p>
        </w:tc>
      </w:tr>
    </w:tbl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 Результаты тестирования разработанного модуля</w:t>
      </w:r>
    </w:p>
    <w:p w:rsidR="00FA4EEC" w:rsidRDefault="00941397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графиками, основанными на этих данных, можно ознакомиться в Приложении 1.</w:t>
      </w:r>
    </w:p>
    <w:p w:rsidR="00FA4EEC" w:rsidRDefault="00941397">
      <w:pPr>
        <w:spacing w:line="360" w:lineRule="auto"/>
        <w:ind w:firstLine="709"/>
        <w:jc w:val="both"/>
      </w:pPr>
      <w:commentRangeStart w:id="130"/>
      <w:r>
        <w:rPr>
          <w:rFonts w:ascii="Times New Roman" w:hAnsi="Times New Roman"/>
          <w:sz w:val="28"/>
        </w:rPr>
        <w:t xml:space="preserve">Разработанный модуль показал себя стабильно </w:t>
      </w:r>
      <w:proofErr w:type="gramStart"/>
      <w:r>
        <w:rPr>
          <w:rFonts w:ascii="Times New Roman" w:hAnsi="Times New Roman"/>
          <w:sz w:val="28"/>
        </w:rPr>
        <w:t>работающим</w:t>
      </w:r>
      <w:proofErr w:type="gramEnd"/>
      <w:r>
        <w:rPr>
          <w:rFonts w:ascii="Times New Roman" w:hAnsi="Times New Roman"/>
          <w:sz w:val="28"/>
        </w:rPr>
        <w:t xml:space="preserve"> с различными объемами данных. Однако время выполнения растет достаточно быстро, что осложняет его тестирование на исходных </w:t>
      </w:r>
      <w:proofErr w:type="gramStart"/>
      <w:r>
        <w:rPr>
          <w:rFonts w:ascii="Times New Roman" w:hAnsi="Times New Roman"/>
          <w:sz w:val="28"/>
        </w:rPr>
        <w:t>файлах</w:t>
      </w:r>
      <w:proofErr w:type="gramEnd"/>
      <w:r>
        <w:rPr>
          <w:rFonts w:ascii="Times New Roman" w:hAnsi="Times New Roman"/>
          <w:sz w:val="28"/>
        </w:rPr>
        <w:t xml:space="preserve"> большого объема.</w:t>
      </w:r>
      <w:commentRangeEnd w:id="130"/>
      <w:r w:rsidR="00747C63">
        <w:rPr>
          <w:rStyle w:val="af0"/>
        </w:rPr>
        <w:commentReference w:id="130"/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bookmarkStart w:id="131" w:name="h.1340m8f924fi"/>
      <w:bookmarkEnd w:id="131"/>
    </w:p>
    <w:p w:rsidR="00FA4EEC" w:rsidRDefault="00941397">
      <w:pPr>
        <w:pStyle w:val="1"/>
        <w:pageBreakBefore/>
        <w:spacing w:line="360" w:lineRule="auto"/>
        <w:ind w:firstLine="709"/>
      </w:pPr>
      <w:bookmarkStart w:id="132" w:name="_Toc389441116"/>
      <w:r>
        <w:rPr>
          <w:rFonts w:eastAsia="Arial"/>
          <w:color w:val="auto"/>
          <w:sz w:val="36"/>
          <w:szCs w:val="36"/>
        </w:rPr>
        <w:lastRenderedPageBreak/>
        <w:t>Глава 3. Результаты</w:t>
      </w:r>
      <w:bookmarkEnd w:id="132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В данной главе будут подведены итоги о проделанной работе, сделаны выводы и произведена оценка созданного решения.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Кроме того, будут рассмотрены возможные варианты дальнейшего развития созданного модуля.</w:t>
      </w:r>
    </w:p>
    <w:p w:rsidR="00FA4EEC" w:rsidRDefault="00941397">
      <w:pPr>
        <w:pStyle w:val="2"/>
        <w:spacing w:line="360" w:lineRule="auto"/>
        <w:rPr>
          <w:color w:val="auto"/>
          <w:sz w:val="28"/>
          <w:szCs w:val="28"/>
        </w:rPr>
      </w:pPr>
      <w:bookmarkStart w:id="133" w:name="_Toc389441117"/>
      <w:r>
        <w:rPr>
          <w:color w:val="auto"/>
          <w:sz w:val="28"/>
          <w:szCs w:val="28"/>
        </w:rPr>
        <w:t>3.1. Дальнейшее развития модуля</w:t>
      </w:r>
      <w:bookmarkEnd w:id="133"/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первую очередь необходимо разработать оставшиеся подмодули системы. </w:t>
      </w:r>
      <w:commentRangeStart w:id="134"/>
      <w:r>
        <w:rPr>
          <w:rFonts w:ascii="Times New Roman" w:hAnsi="Times New Roman"/>
          <w:sz w:val="28"/>
        </w:rPr>
        <w:t>После этого её использование станет возможным для резервного копирования данных.</w:t>
      </w:r>
      <w:commentRangeEnd w:id="134"/>
      <w:r w:rsidR="00D619F7">
        <w:rPr>
          <w:rStyle w:val="af0"/>
        </w:rPr>
        <w:commentReference w:id="134"/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commentRangeStart w:id="135"/>
      <w:r>
        <w:rPr>
          <w:rFonts w:ascii="Times New Roman" w:hAnsi="Times New Roman"/>
          <w:sz w:val="28"/>
        </w:rPr>
        <w:t>Далее, учитывая, что целью было разработать прослойку для любого существующего сервиса, необходимо сделать её кроссплатформенной.</w:t>
      </w:r>
      <w:commentRangeEnd w:id="135"/>
      <w:r w:rsidR="00D619F7">
        <w:rPr>
          <w:rStyle w:val="af0"/>
        </w:rPr>
        <w:commentReference w:id="135"/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commentRangeStart w:id="136"/>
      <w:r>
        <w:rPr>
          <w:rFonts w:ascii="Times New Roman" w:hAnsi="Times New Roman"/>
          <w:sz w:val="28"/>
        </w:rPr>
        <w:t xml:space="preserve">Также необходимо подробнее </w:t>
      </w:r>
      <w:proofErr w:type="gramStart"/>
      <w:r>
        <w:rPr>
          <w:rFonts w:ascii="Times New Roman" w:hAnsi="Times New Roman"/>
          <w:sz w:val="28"/>
        </w:rPr>
        <w:t>ознакомиться с исходным кодом различных облачных сервисов и убедиться</w:t>
      </w:r>
      <w:proofErr w:type="gramEnd"/>
      <w:r>
        <w:rPr>
          <w:rFonts w:ascii="Times New Roman" w:hAnsi="Times New Roman"/>
          <w:sz w:val="28"/>
        </w:rPr>
        <w:t>, что интерфейса, предоставляемого разработанным модулем, достаточно для их корректного взаимодействия.</w:t>
      </w:r>
      <w:commentRangeEnd w:id="136"/>
      <w:r w:rsidR="00D619F7">
        <w:rPr>
          <w:rStyle w:val="af0"/>
        </w:rPr>
        <w:commentReference w:id="136"/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gramStart"/>
      <w:r>
        <w:rPr>
          <w:rFonts w:ascii="Times New Roman" w:hAnsi="Times New Roman"/>
          <w:sz w:val="28"/>
        </w:rPr>
        <w:t>случае</w:t>
      </w:r>
      <w:proofErr w:type="gramEnd"/>
      <w:r>
        <w:rPr>
          <w:rFonts w:ascii="Times New Roman" w:hAnsi="Times New Roman"/>
          <w:sz w:val="28"/>
        </w:rPr>
        <w:t xml:space="preserve"> если разработанного интерфейса недостаточно - разработать </w:t>
      </w:r>
      <w:commentRangeStart w:id="137"/>
      <w:r>
        <w:rPr>
          <w:rFonts w:ascii="Times New Roman" w:hAnsi="Times New Roman"/>
          <w:sz w:val="28"/>
        </w:rPr>
        <w:t xml:space="preserve">необходимые </w:t>
      </w:r>
      <w:commentRangeEnd w:id="137"/>
      <w:r w:rsidR="00D619F7">
        <w:rPr>
          <w:rStyle w:val="af0"/>
        </w:rPr>
        <w:commentReference w:id="137"/>
      </w:r>
      <w:r>
        <w:rPr>
          <w:rFonts w:ascii="Times New Roman" w:hAnsi="Times New Roman"/>
          <w:sz w:val="28"/>
        </w:rPr>
        <w:t>методы.</w:t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Определить все “узкие горлышки” в программе, оптимизировать использующиеся в этих участках методы (в частности, использовать </w:t>
      </w:r>
      <w:proofErr w:type="spellStart"/>
      <w:r>
        <w:rPr>
          <w:rFonts w:ascii="Times New Roman" w:hAnsi="Times New Roman"/>
          <w:sz w:val="28"/>
        </w:rPr>
        <w:t>многопоточность</w:t>
      </w:r>
      <w:proofErr w:type="spellEnd"/>
      <w:r>
        <w:rPr>
          <w:rFonts w:ascii="Times New Roman" w:hAnsi="Times New Roman"/>
          <w:sz w:val="28"/>
        </w:rPr>
        <w:t xml:space="preserve"> при нахождении измененной части файла).</w:t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Произвести </w:t>
      </w:r>
      <w:proofErr w:type="spellStart"/>
      <w:r>
        <w:rPr>
          <w:rFonts w:ascii="Times New Roman" w:hAnsi="Times New Roman"/>
          <w:sz w:val="28"/>
        </w:rPr>
        <w:t>рефакторинг</w:t>
      </w:r>
      <w:proofErr w:type="spellEnd"/>
      <w:r>
        <w:rPr>
          <w:rFonts w:ascii="Times New Roman" w:hAnsi="Times New Roman"/>
          <w:sz w:val="28"/>
        </w:rPr>
        <w:t xml:space="preserve"> </w:t>
      </w:r>
      <w:commentRangeStart w:id="138"/>
      <w:r>
        <w:rPr>
          <w:rFonts w:ascii="Times New Roman" w:hAnsi="Times New Roman"/>
          <w:sz w:val="28"/>
        </w:rPr>
        <w:t xml:space="preserve">когда </w:t>
      </w:r>
      <w:commentRangeEnd w:id="138"/>
      <w:r w:rsidR="00D619F7">
        <w:rPr>
          <w:rStyle w:val="af0"/>
        </w:rPr>
        <w:commentReference w:id="138"/>
      </w:r>
      <w:r>
        <w:rPr>
          <w:rFonts w:ascii="Times New Roman" w:hAnsi="Times New Roman"/>
          <w:sz w:val="28"/>
        </w:rPr>
        <w:t>(перейти к одному стилю именования переменных и унифицировать используемые технологии)</w:t>
      </w:r>
    </w:p>
    <w:p w:rsidR="00FA4EEC" w:rsidRDefault="00941397">
      <w:pPr>
        <w:numPr>
          <w:ilvl w:val="0"/>
          <w:numId w:val="26"/>
        </w:numPr>
        <w:spacing w:line="360" w:lineRule="auto"/>
        <w:ind w:left="0" w:firstLine="709"/>
        <w:jc w:val="both"/>
      </w:pPr>
      <w:commentRangeStart w:id="139"/>
      <w:r>
        <w:rPr>
          <w:rFonts w:ascii="Times New Roman" w:hAnsi="Times New Roman"/>
          <w:sz w:val="28"/>
        </w:rPr>
        <w:t xml:space="preserve">Рассмотреть возможность самостоятельной реализации сторонних модулей для увеличения производительности </w:t>
      </w:r>
      <w:proofErr w:type="gramStart"/>
      <w:r>
        <w:rPr>
          <w:rFonts w:ascii="Times New Roman" w:hAnsi="Times New Roman"/>
          <w:sz w:val="28"/>
        </w:rPr>
        <w:t xml:space="preserve">( </w:t>
      </w:r>
      <w:proofErr w:type="gramEnd"/>
      <w:r>
        <w:rPr>
          <w:rFonts w:ascii="Times New Roman" w:hAnsi="Times New Roman"/>
          <w:sz w:val="28"/>
        </w:rPr>
        <w:t>в частности, модуля md5 )</w:t>
      </w:r>
      <w:commentRangeEnd w:id="139"/>
      <w:r w:rsidR="00D619F7">
        <w:rPr>
          <w:rStyle w:val="af0"/>
        </w:rPr>
        <w:commentReference w:id="139"/>
      </w:r>
      <w:r>
        <w:rPr>
          <w:rFonts w:ascii="Times New Roman" w:hAnsi="Times New Roman"/>
          <w:sz w:val="28"/>
        </w:rPr>
        <w:br/>
      </w:r>
      <w:r>
        <w:rPr>
          <w:rStyle w:val="22"/>
          <w:color w:val="auto"/>
          <w:sz w:val="32"/>
          <w:szCs w:val="32"/>
        </w:rPr>
        <w:t>3.2. Выводы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В ходе работы было проведено тестирование разработанного модуля, которое показало что рост времени, затраченного на определение разницы файлов - самой сложной для вычисления из всех операций, осуществляемый модулем - пропорционально объему файла и количеству изменений, произведенных в файле.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то же время местоположение изменений практически не влияет на скорость вычислений и общий вид </w:t>
      </w:r>
      <w:commentRangeStart w:id="140"/>
      <w:r>
        <w:rPr>
          <w:rFonts w:ascii="Times New Roman" w:hAnsi="Times New Roman"/>
          <w:sz w:val="28"/>
        </w:rPr>
        <w:t>графиков</w:t>
      </w:r>
      <w:commentRangeEnd w:id="140"/>
      <w:r w:rsidR="00D619F7">
        <w:rPr>
          <w:rStyle w:val="af0"/>
        </w:rPr>
        <w:commentReference w:id="140"/>
      </w:r>
      <w:r>
        <w:rPr>
          <w:rFonts w:ascii="Times New Roman" w:hAnsi="Times New Roman"/>
          <w:sz w:val="28"/>
        </w:rPr>
        <w:t>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Стоит отметить, что некоторые подмодули разработанной системы, возможно, написаны не самым оптимальным образом и нуждаются в более детальном анализе.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В данном </w:t>
      </w:r>
      <w:proofErr w:type="gramStart"/>
      <w:r>
        <w:rPr>
          <w:rFonts w:ascii="Times New Roman" w:hAnsi="Times New Roman"/>
          <w:sz w:val="28"/>
        </w:rPr>
        <w:t>случае</w:t>
      </w:r>
      <w:proofErr w:type="gramEnd"/>
      <w:r>
        <w:rPr>
          <w:rFonts w:ascii="Times New Roman" w:hAnsi="Times New Roman"/>
          <w:sz w:val="28"/>
        </w:rPr>
        <w:t xml:space="preserve"> </w:t>
      </w:r>
      <w:commentRangeStart w:id="141"/>
      <w:r>
        <w:rPr>
          <w:rFonts w:ascii="Times New Roman" w:hAnsi="Times New Roman"/>
          <w:sz w:val="28"/>
        </w:rPr>
        <w:t xml:space="preserve">нам </w:t>
      </w:r>
      <w:commentRangeEnd w:id="141"/>
      <w:r w:rsidR="00D619F7">
        <w:rPr>
          <w:rStyle w:val="af0"/>
        </w:rPr>
        <w:commentReference w:id="141"/>
      </w:r>
      <w:r>
        <w:rPr>
          <w:rFonts w:ascii="Times New Roman" w:hAnsi="Times New Roman"/>
          <w:sz w:val="28"/>
        </w:rPr>
        <w:t xml:space="preserve">приходится выбирать между объемом трафика, которым придется обмениваться, и временем вычисления данных, необходимых для синхронизации. </w:t>
      </w:r>
      <w:commentRangeStart w:id="142"/>
      <w:r>
        <w:rPr>
          <w:rFonts w:ascii="Times New Roman" w:hAnsi="Times New Roman"/>
          <w:sz w:val="28"/>
        </w:rPr>
        <w:t>На данный момент разработанное решение однозначно выигрывает, если экономия трафика более приоритетна, а также в случае высокой производительности компьютеров, на которых размещается описанное приложения.</w:t>
      </w:r>
      <w:commentRangeEnd w:id="142"/>
      <w:r w:rsidR="00D619F7">
        <w:rPr>
          <w:rStyle w:val="af0"/>
        </w:rPr>
        <w:commentReference w:id="142"/>
      </w:r>
      <w:r>
        <w:rPr>
          <w:rFonts w:ascii="Times New Roman" w:hAnsi="Times New Roman"/>
          <w:sz w:val="28"/>
        </w:rPr>
        <w:t xml:space="preserve"> В случаях же, когда скорость обмена приоритетнее и качество Интернет-соединения достаточно высокое - в осуществляемых вычислениях нет необходимости.</w:t>
      </w:r>
    </w:p>
    <w:p w:rsidR="00FA4EEC" w:rsidRDefault="00FA4EEC">
      <w:pPr>
        <w:pageBreakBefore/>
      </w:pPr>
    </w:p>
    <w:p w:rsidR="00FA4EEC" w:rsidRDefault="00941397">
      <w:pPr>
        <w:pStyle w:val="2"/>
        <w:spacing w:line="360" w:lineRule="auto"/>
        <w:ind w:firstLine="709"/>
        <w:rPr>
          <w:color w:val="auto"/>
          <w:sz w:val="36"/>
          <w:szCs w:val="36"/>
        </w:rPr>
      </w:pPr>
      <w:bookmarkStart w:id="143" w:name="_Toc389441118"/>
      <w:r>
        <w:rPr>
          <w:color w:val="auto"/>
          <w:sz w:val="36"/>
          <w:szCs w:val="36"/>
        </w:rPr>
        <w:t>Заключение</w:t>
      </w:r>
      <w:bookmarkEnd w:id="143"/>
    </w:p>
    <w:p w:rsidR="00FA4EEC" w:rsidRDefault="00941397">
      <w:pPr>
        <w:spacing w:line="360" w:lineRule="auto"/>
        <w:ind w:firstLine="709"/>
        <w:jc w:val="both"/>
      </w:pPr>
      <w:commentRangeStart w:id="144"/>
      <w:r>
        <w:rPr>
          <w:rFonts w:ascii="Times New Roman" w:hAnsi="Times New Roman"/>
          <w:sz w:val="28"/>
        </w:rPr>
        <w:t>В рамах проекта по обеспечению надежности хранения данных при использовании клиент-серверных приложений, в частности облачных хранилищ, был проведен анализ требований и поиск оптимального решения. Разработка собственного модуля в данном случае не является наиболее выгодным решением, поскольку без его внедрения в коммерческие продукты написанное решение не решает проблем, которые были выявлены при анализе рассматриваемой области, в частности доступности использования со стороны пользователей.</w:t>
      </w:r>
      <w:commentRangeEnd w:id="144"/>
      <w:r w:rsidR="00D619F7">
        <w:rPr>
          <w:rStyle w:val="af0"/>
        </w:rPr>
        <w:commentReference w:id="144"/>
      </w:r>
    </w:p>
    <w:p w:rsidR="00FA4EEC" w:rsidRDefault="00941397">
      <w:pPr>
        <w:spacing w:line="360" w:lineRule="auto"/>
        <w:ind w:firstLine="709"/>
        <w:jc w:val="both"/>
      </w:pPr>
      <w:commentRangeStart w:id="145"/>
      <w:r>
        <w:rPr>
          <w:rFonts w:ascii="Times New Roman" w:hAnsi="Times New Roman"/>
          <w:sz w:val="28"/>
        </w:rPr>
        <w:t>Однако</w:t>
      </w:r>
      <w:proofErr w:type="gramStart"/>
      <w:r>
        <w:rPr>
          <w:rFonts w:ascii="Times New Roman" w:hAnsi="Times New Roman"/>
          <w:sz w:val="28"/>
        </w:rPr>
        <w:t>,</w:t>
      </w:r>
      <w:proofErr w:type="gramEnd"/>
      <w:r>
        <w:rPr>
          <w:rFonts w:ascii="Times New Roman" w:hAnsi="Times New Roman"/>
          <w:sz w:val="28"/>
        </w:rPr>
        <w:t xml:space="preserve"> при дальнейшей разработке модуля и оптимизации алгоритмов для наибольшей скорости работы есть вероятность, что открытость исходного кода спровоцирует некоторые компании, предоставляющие услуги облачного хранения, использовать созданное решение в своих продуктах. Это поможет обеспечить надежное хранение данных </w:t>
      </w:r>
      <w:proofErr w:type="gramStart"/>
      <w:r>
        <w:rPr>
          <w:rFonts w:ascii="Times New Roman" w:hAnsi="Times New Roman"/>
          <w:sz w:val="28"/>
        </w:rPr>
        <w:t>в облаке с защитой от произвольного доступа в случае утечки данных с серверов</w:t>
      </w:r>
      <w:proofErr w:type="gramEnd"/>
      <w:r>
        <w:rPr>
          <w:rFonts w:ascii="Times New Roman" w:hAnsi="Times New Roman"/>
          <w:sz w:val="28"/>
        </w:rPr>
        <w:t>, на которых осуществляется хранение.</w:t>
      </w:r>
      <w:commentRangeEnd w:id="145"/>
      <w:r w:rsidR="00D619F7">
        <w:rPr>
          <w:rStyle w:val="af0"/>
        </w:rPr>
        <w:commentReference w:id="145"/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pageBreakBefore/>
      </w:pPr>
    </w:p>
    <w:p w:rsidR="00FA4EEC" w:rsidRDefault="00941397">
      <w:pPr>
        <w:pStyle w:val="1"/>
        <w:ind w:firstLine="709"/>
        <w:rPr>
          <w:color w:val="auto"/>
          <w:sz w:val="36"/>
          <w:szCs w:val="36"/>
        </w:rPr>
      </w:pPr>
      <w:bookmarkStart w:id="146" w:name="_Toc389441119"/>
      <w:r>
        <w:rPr>
          <w:color w:val="auto"/>
          <w:sz w:val="36"/>
          <w:szCs w:val="36"/>
        </w:rPr>
        <w:t>Список литературы и источников</w:t>
      </w:r>
      <w:bookmarkEnd w:id="146"/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Развитие облачных технологий - </w:t>
      </w:r>
      <w:hyperlink r:id="rId10" w:history="1">
        <w:r>
          <w:rPr>
            <w:rFonts w:ascii="Times New Roman" w:hAnsi="Times New Roman"/>
            <w:color w:val="1155CC"/>
            <w:sz w:val="28"/>
            <w:u w:val="single"/>
          </w:rPr>
          <w:t>http://www.iaas.su/article/razvitie-oblachnyh-tehnologiy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Облачная эластичность - </w:t>
      </w:r>
      <w:hyperlink r:id="rId11" w:history="1">
        <w:r>
          <w:rPr>
            <w:rFonts w:ascii="Times New Roman" w:hAnsi="Times New Roman"/>
            <w:color w:val="1155CC"/>
            <w:sz w:val="28"/>
            <w:u w:val="single"/>
          </w:rPr>
          <w:t>http://habrahabr.ru/company/abbyy/blog/152947/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Выбор облачного хранилища - </w:t>
      </w:r>
      <w:hyperlink r:id="rId12" w:history="1">
        <w:r>
          <w:rPr>
            <w:rFonts w:ascii="Times New Roman" w:hAnsi="Times New Roman"/>
            <w:color w:val="1155CC"/>
            <w:sz w:val="28"/>
            <w:u w:val="single"/>
          </w:rPr>
          <w:t>http://romweb.ru/web-servisy/chto-takoe-oblachnoe-hranilishhe-dannyh/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Утечки данных из облачных хранилищ - </w:t>
      </w:r>
      <w:hyperlink r:id="rId13" w:history="1">
        <w:r>
          <w:rPr>
            <w:rFonts w:ascii="Times New Roman" w:hAnsi="Times New Roman"/>
            <w:color w:val="1155CC"/>
            <w:sz w:val="28"/>
            <w:u w:val="single"/>
          </w:rPr>
          <w:t>http://romweb.ru/web-servisy/kak-oblachnye-hranilishha-sami-ispolzujut-moi-fajly-zashhita-dannyh-oblakah/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Примеры лицензионных соглашений - </w:t>
      </w:r>
      <w:hyperlink r:id="rId14" w:history="1">
        <w:r>
          <w:rPr>
            <w:rFonts w:ascii="Times New Roman" w:hAnsi="Times New Roman"/>
            <w:color w:val="1155CC"/>
            <w:sz w:val="28"/>
            <w:u w:val="single"/>
          </w:rPr>
          <w:t>http://habrahabr.ru/post/143111/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Лицензионное соглашение mail.ru - </w:t>
      </w:r>
      <w:hyperlink r:id="rId15" w:history="1">
        <w:r>
          <w:rPr>
            <w:rFonts w:ascii="Times New Roman" w:hAnsi="Times New Roman"/>
            <w:color w:val="1155CC"/>
            <w:sz w:val="28"/>
            <w:u w:val="single"/>
          </w:rPr>
          <w:t>http://habrahabr.ru/post/207780/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Хранение данных в </w:t>
      </w:r>
      <w:proofErr w:type="spellStart"/>
      <w:r>
        <w:rPr>
          <w:rFonts w:ascii="Times New Roman" w:hAnsi="Times New Roman"/>
          <w:sz w:val="28"/>
        </w:rPr>
        <w:t>Dropbox</w:t>
      </w:r>
      <w:proofErr w:type="spellEnd"/>
      <w:r>
        <w:rPr>
          <w:rFonts w:ascii="Times New Roman" w:hAnsi="Times New Roman"/>
          <w:sz w:val="28"/>
        </w:rPr>
        <w:t xml:space="preserve"> - </w:t>
      </w:r>
      <w:hyperlink r:id="rId16" w:history="1">
        <w:r>
          <w:rPr>
            <w:rFonts w:ascii="Times New Roman" w:hAnsi="Times New Roman"/>
            <w:color w:val="1155CC"/>
            <w:sz w:val="28"/>
            <w:u w:val="single"/>
          </w:rPr>
          <w:t>http://habrahabr.ru/post/119348/</w:t>
        </w:r>
      </w:hyperlink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Waula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r w:rsidR="00225C04">
        <w:fldChar w:fldCharType="begin"/>
      </w:r>
      <w:r w:rsidR="00225C04" w:rsidRPr="00225C04">
        <w:rPr>
          <w:lang w:val="en-US"/>
          <w:rPrChange w:id="147" w:author="Севрюков Сергей Юрьевич" w:date="2014-06-02T16:55:00Z">
            <w:rPr/>
          </w:rPrChange>
        </w:rPr>
        <w:instrText xml:space="preserve"> HYPERLINK "http://webtun.com/webservices/2783-obzor-zaschischennogo-oblachnogo-servisa-wuala.html"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http://webtun.com/webservices/2783-obzor-zaschischennogo-oblachnogo-servisa-wuala.html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SpiderOak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http://ru.wikipedia.org/wiki/SpiderOak</w:t>
      </w:r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UbuntuOne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r w:rsidR="00225C04">
        <w:fldChar w:fldCharType="begin"/>
      </w:r>
      <w:r w:rsidR="00225C04" w:rsidRPr="00225C04">
        <w:rPr>
          <w:lang w:val="en-US"/>
          <w:rPrChange w:id="148" w:author="Севрюков Сергей Юрьевич" w:date="2014-06-02T16:55:00Z">
            <w:rPr/>
          </w:rPrChange>
        </w:rPr>
        <w:instrText xml:space="preserve"> HYPERLINK "https://one.ubuntu.com/about/"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https://one.ubuntu.com/about/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Закрытие </w:t>
      </w:r>
      <w:proofErr w:type="spellStart"/>
      <w:r>
        <w:rPr>
          <w:rFonts w:ascii="Times New Roman" w:hAnsi="Times New Roman"/>
          <w:sz w:val="28"/>
        </w:rPr>
        <w:t>UbuntuOne</w:t>
      </w:r>
      <w:proofErr w:type="spellEnd"/>
      <w:r>
        <w:rPr>
          <w:rFonts w:ascii="Times New Roman" w:hAnsi="Times New Roman"/>
          <w:sz w:val="28"/>
        </w:rPr>
        <w:t xml:space="preserve"> - </w:t>
      </w:r>
      <w:hyperlink r:id="rId17" w:history="1">
        <w:r>
          <w:rPr>
            <w:rFonts w:ascii="Times New Roman" w:hAnsi="Times New Roman"/>
            <w:color w:val="1155CC"/>
            <w:sz w:val="28"/>
            <w:u w:val="single"/>
          </w:rPr>
          <w:t>http://blog.canonical.com/2014/04/02/shutting-down-ubuntu-one-file-services/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proofErr w:type="spellStart"/>
      <w:r>
        <w:rPr>
          <w:rFonts w:ascii="Times New Roman" w:hAnsi="Times New Roman"/>
          <w:sz w:val="28"/>
        </w:rPr>
        <w:t>UbuntuOne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Client</w:t>
      </w:r>
      <w:proofErr w:type="spellEnd"/>
      <w:r>
        <w:rPr>
          <w:rFonts w:ascii="Times New Roman" w:hAnsi="Times New Roman"/>
          <w:sz w:val="28"/>
        </w:rPr>
        <w:t xml:space="preserve"> исходные коды - </w:t>
      </w:r>
      <w:hyperlink r:id="rId18" w:history="1">
        <w:r>
          <w:rPr>
            <w:rFonts w:ascii="Times New Roman" w:hAnsi="Times New Roman"/>
            <w:color w:val="1155CC"/>
            <w:sz w:val="28"/>
            <w:u w:val="single"/>
          </w:rPr>
          <w:t>https://launchpad.net/ubuntuone-client</w:t>
        </w:r>
      </w:hyperlink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t xml:space="preserve">Решения пользователей по защите данных - </w:t>
      </w:r>
      <w:hyperlink r:id="rId19" w:history="1">
        <w:r>
          <w:rPr>
            <w:rFonts w:ascii="Times New Roman" w:hAnsi="Times New Roman"/>
            <w:color w:val="1155CC"/>
            <w:sz w:val="28"/>
            <w:u w:val="single"/>
          </w:rPr>
          <w:t>http://romweb.ru/web-servisy/kak-zashhitit-moi-fajly-v-oblake-realno-dejstvuyushhij-variant/</w:t>
        </w:r>
      </w:hyperlink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Boxcryptor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r w:rsidR="00225C04">
        <w:fldChar w:fldCharType="begin"/>
      </w:r>
      <w:r w:rsidR="00225C04" w:rsidRPr="00225C04">
        <w:rPr>
          <w:lang w:val="en-US"/>
          <w:rPrChange w:id="149" w:author="Севрюков Сергей Юрьевич" w:date="2014-06-02T16:55:00Z">
            <w:rPr/>
          </w:rPrChange>
        </w:rPr>
        <w:instrText xml:space="preserve"> HYPERLINK "https://www.boxcryptor.com/ru/boxcryptor"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https://www.boxcryptor.com/ru/boxcryptor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Default="00941397">
      <w:pPr>
        <w:numPr>
          <w:ilvl w:val="0"/>
          <w:numId w:val="27"/>
        </w:numPr>
        <w:spacing w:line="360" w:lineRule="auto"/>
        <w:ind w:left="851" w:hanging="425"/>
        <w:jc w:val="both"/>
      </w:pPr>
      <w:r>
        <w:rPr>
          <w:rFonts w:ascii="Times New Roman" w:hAnsi="Times New Roman"/>
          <w:sz w:val="28"/>
        </w:rPr>
        <w:lastRenderedPageBreak/>
        <w:t xml:space="preserve">Сервисы, поддерживающиеся </w:t>
      </w:r>
      <w:proofErr w:type="spellStart"/>
      <w:r>
        <w:rPr>
          <w:rFonts w:ascii="Times New Roman" w:hAnsi="Times New Roman"/>
          <w:sz w:val="28"/>
        </w:rPr>
        <w:t>Boxcryptor</w:t>
      </w:r>
      <w:proofErr w:type="spellEnd"/>
      <w:r>
        <w:rPr>
          <w:rFonts w:ascii="Times New Roman" w:hAnsi="Times New Roman"/>
          <w:sz w:val="28"/>
        </w:rPr>
        <w:t xml:space="preserve"> - </w:t>
      </w:r>
      <w:hyperlink r:id="rId20" w:history="1">
        <w:r>
          <w:rPr>
            <w:rFonts w:ascii="Times New Roman" w:hAnsi="Times New Roman"/>
            <w:color w:val="1155CC"/>
            <w:sz w:val="28"/>
            <w:u w:val="single"/>
          </w:rPr>
          <w:t>https://www.boxcryptor.com/ru/provider</w:t>
        </w:r>
      </w:hyperlink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Viivo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r w:rsidR="00225C04">
        <w:fldChar w:fldCharType="begin"/>
      </w:r>
      <w:r w:rsidR="00225C04" w:rsidRPr="00225C04">
        <w:rPr>
          <w:lang w:val="en-US"/>
          <w:rPrChange w:id="150" w:author="Севрюков Сергей Юрьевич" w:date="2014-06-02T16:55:00Z">
            <w:rPr/>
          </w:rPrChange>
        </w:rPr>
        <w:instrText xml:space="preserve"> HYPERLINK "http://www.viivo.com/products/"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http://www.viivo.com/products/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Cloudfogger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r w:rsidR="00225C04">
        <w:fldChar w:fldCharType="begin"/>
      </w:r>
      <w:r w:rsidR="00225C04" w:rsidRPr="00225C04">
        <w:rPr>
          <w:lang w:val="en-US"/>
          <w:rPrChange w:id="151" w:author="Севрюков Сергей Юрьевич" w:date="2014-06-02T16:55:00Z">
            <w:rPr/>
          </w:rPrChange>
        </w:rPr>
        <w:instrText xml:space="preserve"> HYPERLINK "http://thehackernews.com/2014/01/how-to-encrypt-your-files-before.html4"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http://thehackernews.com/2014/01/how-to-encrypt-your-files-before.html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Pr="00FB0048" w:rsidRDefault="00941397">
      <w:pPr>
        <w:numPr>
          <w:ilvl w:val="0"/>
          <w:numId w:val="27"/>
        </w:numPr>
        <w:spacing w:line="360" w:lineRule="auto"/>
        <w:ind w:left="851" w:hanging="425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Crypto++ - </w:t>
      </w:r>
      <w:r w:rsidR="00225C04">
        <w:fldChar w:fldCharType="begin"/>
      </w:r>
      <w:r w:rsidR="00225C04" w:rsidRPr="00225C04">
        <w:rPr>
          <w:lang w:val="en-US"/>
          <w:rPrChange w:id="152" w:author="Севрюков Сергей Юрьевич" w:date="2014-06-02T16:55:00Z">
            <w:rPr/>
          </w:rPrChange>
        </w:rPr>
        <w:instrText xml:space="preserve"> HYPERLINK "http://www.cryptopp.com/docs/ref/"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http://www.cryptopp.com/docs/ref/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</w:p>
    <w:p w:rsidR="00FA4EEC" w:rsidRPr="00FB0048" w:rsidRDefault="00FA4EEC">
      <w:pPr>
        <w:pageBreakBefore/>
        <w:rPr>
          <w:lang w:val="en-US"/>
        </w:rPr>
      </w:pPr>
    </w:p>
    <w:p w:rsidR="00FA4EEC" w:rsidRDefault="00941397">
      <w:pPr>
        <w:pStyle w:val="1"/>
        <w:ind w:firstLine="709"/>
        <w:rPr>
          <w:color w:val="auto"/>
          <w:sz w:val="36"/>
          <w:szCs w:val="36"/>
        </w:rPr>
      </w:pPr>
      <w:bookmarkStart w:id="153" w:name="_Toc389441120"/>
      <w:r>
        <w:rPr>
          <w:color w:val="auto"/>
          <w:sz w:val="36"/>
          <w:szCs w:val="36"/>
        </w:rPr>
        <w:t>Приложение 1. Графики на основе полученных в ходе тестирования данных.</w:t>
      </w:r>
      <w:bookmarkEnd w:id="153"/>
    </w:p>
    <w:p w:rsidR="00FA4EEC" w:rsidRDefault="00941397">
      <w:pPr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 изменения размера исходного файла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943600" cy="5130698"/>
            <wp:effectExtent l="0" t="0" r="0" b="0"/>
            <wp:docPr id="2" name="image02.png" descr="size_func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6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29"/>
        </w:numPr>
        <w:spacing w:line="360" w:lineRule="auto"/>
        <w:ind w:left="0" w:firstLine="709"/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42180" cy="5844570"/>
            <wp:effectExtent l="0" t="0" r="0" b="3780"/>
            <wp:wrapSquare wrapText="bothSides"/>
            <wp:docPr id="3" name="image07.png" descr="size_full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2180" cy="58445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график зависимости времени вычисления разницы от количества изменений в файле для исходных файлов разного объема</w:t>
      </w:r>
    </w:p>
    <w:p w:rsidR="00FA4EEC" w:rsidRDefault="00FA4EEC">
      <w:pPr>
        <w:spacing w:line="360" w:lineRule="auto"/>
        <w:ind w:firstLine="709"/>
        <w:jc w:val="center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0"/>
        </w:numPr>
        <w:spacing w:line="360" w:lineRule="auto"/>
        <w:ind w:left="0" w:firstLine="709"/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74347" cy="6158118"/>
            <wp:effectExtent l="0" t="0" r="0" b="0"/>
            <wp:wrapTight wrapText="bothSides">
              <wp:wrapPolygon edited="0">
                <wp:start x="0" y="0"/>
                <wp:lineTo x="0" y="21518"/>
                <wp:lineTo x="21522" y="21518"/>
                <wp:lineTo x="21522" y="0"/>
                <wp:lineTo x="0" y="0"/>
              </wp:wrapPolygon>
            </wp:wrapTight>
            <wp:docPr id="4" name="image05.png" descr="size_part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4347" cy="61581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график зависимости времени вычисления разницы от количества изменений в файле для исходных файлов разного объема (детальный)</w:t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1"/>
        </w:numPr>
        <w:spacing w:line="360" w:lineRule="auto"/>
        <w:ind w:left="0" w:firstLine="709"/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04649" cy="5735848"/>
            <wp:effectExtent l="0" t="0" r="0" b="0"/>
            <wp:wrapSquare wrapText="bothSides"/>
            <wp:docPr id="5" name="image08.png" descr="count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4649" cy="573584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 xml:space="preserve">график зависимости </w:t>
      </w:r>
      <w:commentRangeStart w:id="154"/>
      <w:r>
        <w:rPr>
          <w:rFonts w:ascii="Times New Roman" w:hAnsi="Times New Roman"/>
          <w:sz w:val="28"/>
        </w:rPr>
        <w:t xml:space="preserve">времени </w:t>
      </w:r>
      <w:proofErr w:type="spellStart"/>
      <w:proofErr w:type="gramStart"/>
      <w:r>
        <w:rPr>
          <w:rFonts w:ascii="Times New Roman" w:hAnsi="Times New Roman"/>
          <w:sz w:val="28"/>
        </w:rPr>
        <w:t>времени</w:t>
      </w:r>
      <w:proofErr w:type="spellEnd"/>
      <w:proofErr w:type="gramEnd"/>
      <w:r>
        <w:rPr>
          <w:rFonts w:ascii="Times New Roman" w:hAnsi="Times New Roman"/>
          <w:sz w:val="28"/>
        </w:rPr>
        <w:t xml:space="preserve"> </w:t>
      </w:r>
      <w:commentRangeEnd w:id="154"/>
      <w:r w:rsidR="00D619F7">
        <w:rPr>
          <w:rStyle w:val="af0"/>
        </w:rPr>
        <w:commentReference w:id="154"/>
      </w:r>
      <w:r>
        <w:rPr>
          <w:rFonts w:ascii="Times New Roman" w:hAnsi="Times New Roman"/>
          <w:sz w:val="28"/>
        </w:rPr>
        <w:t>вычисления от объема, при различных количествах изменений файла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36"/>
        </w:rPr>
        <w:tab/>
      </w:r>
    </w:p>
    <w:p w:rsidR="00FA4EEC" w:rsidRDefault="00941397">
      <w:pPr>
        <w:pStyle w:val="1"/>
      </w:pPr>
      <w:bookmarkStart w:id="155" w:name="_Toc389441121"/>
      <w:commentRangeStart w:id="156"/>
      <w:r>
        <w:rPr>
          <w:color w:val="auto"/>
          <w:sz w:val="36"/>
          <w:szCs w:val="36"/>
        </w:rPr>
        <w:t>Приложение 2. Исходный код заголовочных файлов реализованных модулей</w:t>
      </w:r>
      <w:bookmarkEnd w:id="155"/>
      <w:commentRangeEnd w:id="156"/>
      <w:r w:rsidR="002E3AE4">
        <w:rPr>
          <w:rStyle w:val="af0"/>
          <w:rFonts w:ascii="Calibri" w:hAnsi="Calibri"/>
          <w:b w:val="0"/>
          <w:bCs w:val="0"/>
          <w:color w:val="auto"/>
        </w:rPr>
        <w:commentReference w:id="156"/>
      </w:r>
    </w:p>
    <w:p w:rsidR="00FA4EEC" w:rsidRDefault="00941397">
      <w:pPr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filemanager.h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ifndef</w:t>
      </w:r>
      <w:proofErr w:type="spellEnd"/>
      <w:r>
        <w:rPr>
          <w:rFonts w:ascii="Times New Roman" w:hAnsi="Times New Roman"/>
          <w:sz w:val="28"/>
        </w:rPr>
        <w:t xml:space="preserve"> FILEMANAGER_H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define</w:t>
      </w:r>
      <w:proofErr w:type="spellEnd"/>
      <w:r>
        <w:rPr>
          <w:rFonts w:ascii="Times New Roman" w:hAnsi="Times New Roman"/>
          <w:sz w:val="28"/>
        </w:rPr>
        <w:t xml:space="preserve"> FILEMANAGER_H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boost</w:t>
      </w:r>
      <w:proofErr w:type="spellEnd"/>
      <w:r>
        <w:rPr>
          <w:rFonts w:ascii="Times New Roman" w:hAnsi="Times New Roman"/>
          <w:sz w:val="28"/>
        </w:rPr>
        <w:t>/filesystem.hpp&gt;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fstream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</w:t>
      </w:r>
      <w:proofErr w:type="spellStart"/>
      <w:r>
        <w:rPr>
          <w:rFonts w:ascii="Times New Roman" w:hAnsi="Times New Roman"/>
          <w:sz w:val="28"/>
        </w:rPr>
        <w:t>scrambler.h</w:t>
      </w:r>
      <w:proofErr w:type="spellEnd"/>
      <w:r>
        <w:rPr>
          <w:rFonts w:ascii="Times New Roman" w:hAnsi="Times New Roman"/>
          <w:sz w:val="28"/>
        </w:rPr>
        <w:t>"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"md5.h"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</w:t>
      </w:r>
      <w:proofErr w:type="spellStart"/>
      <w:r>
        <w:rPr>
          <w:rFonts w:ascii="Times New Roman" w:hAnsi="Times New Roman"/>
          <w:sz w:val="28"/>
        </w:rPr>
        <w:t>metaworker.h</w:t>
      </w:r>
      <w:proofErr w:type="spellEnd"/>
      <w:r>
        <w:rPr>
          <w:rFonts w:ascii="Times New Roman" w:hAnsi="Times New Roman"/>
          <w:sz w:val="28"/>
        </w:rPr>
        <w:t>"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</w:t>
      </w:r>
      <w:proofErr w:type="spellStart"/>
      <w:r>
        <w:rPr>
          <w:rFonts w:ascii="Times New Roman" w:hAnsi="Times New Roman"/>
          <w:sz w:val="28"/>
        </w:rPr>
        <w:t>updater.h</w:t>
      </w:r>
      <w:proofErr w:type="spellEnd"/>
      <w:r>
        <w:rPr>
          <w:rFonts w:ascii="Times New Roman" w:hAnsi="Times New Roman"/>
          <w:sz w:val="28"/>
        </w:rPr>
        <w:t>"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proofErr w:type="gram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 xml:space="preserve"> {</w:t>
      </w:r>
      <w:proofErr w:type="gramEnd"/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>();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  <w:t>~</w:t>
      </w:r>
      <w:proofErr w:type="spellStart"/>
      <w:r>
        <w:rPr>
          <w:rFonts w:ascii="Times New Roman" w:hAnsi="Times New Roman"/>
          <w:sz w:val="28"/>
        </w:rPr>
        <w:t>Filemanager</w:t>
      </w:r>
      <w:proofErr w:type="spellEnd"/>
      <w:r>
        <w:rPr>
          <w:rFonts w:ascii="Times New Roman" w:hAnsi="Times New Roman"/>
          <w:sz w:val="28"/>
        </w:rPr>
        <w:t>();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segmentate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segmentate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, long begin, long end);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merge(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update(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private</w:t>
      </w:r>
      <w:proofErr w:type="gramEnd"/>
      <w:r w:rsidRPr="00FB0048">
        <w:rPr>
          <w:rFonts w:ascii="Times New Roman" w:hAnsi="Times New Roman"/>
          <w:sz w:val="28"/>
          <w:lang w:val="en-US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buffer_size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input_dir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output_dir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lastRenderedPageBreak/>
        <w:tab/>
        <w:t>Scrambler *scrambler;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rm_file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::string path);</w:t>
      </w:r>
    </w:p>
    <w:p w:rsidR="00FA4EEC" w:rsidRDefault="00941397">
      <w:pPr>
        <w:spacing w:line="360" w:lineRule="auto"/>
        <w:ind w:firstLine="709"/>
        <w:jc w:val="both"/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>
        <w:rPr>
          <w:rFonts w:ascii="Times New Roman" w:hAnsi="Times New Roman"/>
          <w:sz w:val="28"/>
        </w:rPr>
        <w:t>Metaworker</w:t>
      </w:r>
      <w:proofErr w:type="spellEnd"/>
      <w:r>
        <w:rPr>
          <w:rFonts w:ascii="Times New Roman" w:hAnsi="Times New Roman"/>
          <w:sz w:val="28"/>
        </w:rPr>
        <w:t xml:space="preserve"> *</w:t>
      </w:r>
      <w:proofErr w:type="spellStart"/>
      <w:r>
        <w:rPr>
          <w:rFonts w:ascii="Times New Roman" w:hAnsi="Times New Roman"/>
          <w:sz w:val="28"/>
        </w:rPr>
        <w:t>mworker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};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endif</w:t>
      </w:r>
      <w:proofErr w:type="spellEnd"/>
    </w:p>
    <w:p w:rsidR="00FA4EEC" w:rsidRDefault="00FA4EEC">
      <w:pPr>
        <w:spacing w:line="360" w:lineRule="auto"/>
        <w:ind w:left="1429"/>
        <w:jc w:val="both"/>
        <w:rPr>
          <w:rFonts w:ascii="Times New Roman" w:hAnsi="Times New Roman"/>
          <w:i/>
          <w:sz w:val="28"/>
        </w:rPr>
      </w:pPr>
    </w:p>
    <w:p w:rsidR="00FA4EEC" w:rsidRDefault="00941397">
      <w:pPr>
        <w:numPr>
          <w:ilvl w:val="0"/>
          <w:numId w:val="33"/>
        </w:numPr>
        <w:spacing w:line="360" w:lineRule="auto"/>
        <w:ind w:left="284" w:hanging="284"/>
        <w:jc w:val="both"/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metaworker.h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ifndef</w:t>
      </w:r>
      <w:proofErr w:type="spellEnd"/>
      <w:r>
        <w:rPr>
          <w:rFonts w:ascii="Times New Roman" w:hAnsi="Times New Roman"/>
          <w:sz w:val="28"/>
        </w:rPr>
        <w:t xml:space="preserve"> METAWORKER_H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define</w:t>
      </w:r>
      <w:proofErr w:type="spellEnd"/>
      <w:r>
        <w:rPr>
          <w:rFonts w:ascii="Times New Roman" w:hAnsi="Times New Roman"/>
          <w:sz w:val="28"/>
        </w:rPr>
        <w:t xml:space="preserve"> METAWORKER_H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iostream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fstream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vector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stdlib.h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algorithm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"md5.h"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proofErr w:type="gramStart"/>
      <w:r>
        <w:rPr>
          <w:rFonts w:ascii="Times New Roman" w:hAnsi="Times New Roman"/>
          <w:sz w:val="28"/>
        </w:rPr>
        <w:t>struct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metarow</w:t>
      </w:r>
      <w:proofErr w:type="spellEnd"/>
      <w:r>
        <w:rPr>
          <w:rFonts w:ascii="Times New Roman" w:hAnsi="Times New Roman"/>
          <w:sz w:val="28"/>
        </w:rPr>
        <w:t xml:space="preserve"> {</w:t>
      </w:r>
      <w:proofErr w:type="gram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long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position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clean_hash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cipher_hash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ab/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start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ab/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finish</w:t>
      </w:r>
      <w:proofErr w:type="spellEnd"/>
      <w:r>
        <w:rPr>
          <w:rFonts w:ascii="Times New Roman" w:hAnsi="Times New Roman"/>
          <w:sz w:val="28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as_</w:t>
      </w:r>
      <w:proofErr w:type="gramStart"/>
      <w:r w:rsidRPr="00FB0048">
        <w:rPr>
          <w:rFonts w:ascii="Times New Roman" w:hAnsi="Times New Roman"/>
          <w:sz w:val="28"/>
          <w:lang w:val="en-US"/>
        </w:rPr>
        <w:t>string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)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show()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>};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class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Metaworker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{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public</w:t>
      </w:r>
      <w:proofErr w:type="gramEnd"/>
      <w:r w:rsidRPr="00FB0048">
        <w:rPr>
          <w:rFonts w:ascii="Times New Roman" w:hAnsi="Times New Roman"/>
          <w:sz w:val="28"/>
          <w:lang w:val="en-US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Metaworker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gram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  <w:t>~</w:t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Metaworker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gram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load(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&amp;get(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position)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set(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clean_hash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cipher_hash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start,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finish,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position,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replace);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set(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clean_hash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cipher_hash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start,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finish);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remove(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position);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long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mdata_size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()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show()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save();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::vector&lt;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&gt; </w:t>
      </w:r>
      <w:proofErr w:type="spellStart"/>
      <w:r w:rsidRPr="00FB0048">
        <w:rPr>
          <w:rFonts w:ascii="Times New Roman" w:hAnsi="Times New Roman"/>
          <w:sz w:val="28"/>
          <w:lang w:val="en-US"/>
        </w:rPr>
        <w:t>mdata</w:t>
      </w:r>
      <w:proofErr w:type="spellEnd"/>
      <w:proofErr w:type="gramStart"/>
      <w:r w:rsidRPr="00FB0048">
        <w:rPr>
          <w:rFonts w:ascii="Times New Roman" w:hAnsi="Times New Roman"/>
          <w:sz w:val="28"/>
          <w:lang w:val="en-US"/>
        </w:rPr>
        <w:t>;/</w:t>
      </w:r>
      <w:proofErr w:type="gramEnd"/>
      <w:r w:rsidRPr="00FB0048">
        <w:rPr>
          <w:rFonts w:ascii="Times New Roman" w:hAnsi="Times New Roman"/>
          <w:sz w:val="28"/>
          <w:lang w:val="en-US"/>
        </w:rPr>
        <w:t>/meta-data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sort();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private</w:t>
      </w:r>
      <w:proofErr w:type="gramEnd"/>
      <w:r w:rsidRPr="00FB0048">
        <w:rPr>
          <w:rFonts w:ascii="Times New Roman" w:hAnsi="Times New Roman"/>
          <w:sz w:val="28"/>
          <w:lang w:val="en-US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lastRenderedPageBreak/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::string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mfpath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output_dir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static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sort_func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a, 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b);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get_content_from_metafile</w:t>
      </w:r>
      <w:proofErr w:type="spellEnd"/>
      <w:r w:rsidRPr="00FB0048">
        <w:rPr>
          <w:rFonts w:ascii="Times New Roman" w:hAnsi="Times New Roman"/>
          <w:sz w:val="28"/>
          <w:lang w:val="en-US"/>
        </w:rPr>
        <w:t>();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*</w:t>
      </w:r>
      <w:proofErr w:type="spellStart"/>
      <w:r w:rsidRPr="00FB0048">
        <w:rPr>
          <w:rFonts w:ascii="Times New Roman" w:hAnsi="Times New Roman"/>
          <w:sz w:val="28"/>
          <w:lang w:val="en-US"/>
        </w:rPr>
        <w:t>generate_metarow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position,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clean_hash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cipher_hash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start,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finish);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write_metarow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metarow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*row,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bool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replace);</w:t>
      </w:r>
    </w:p>
    <w:p w:rsidR="00FA4EEC" w:rsidRDefault="00941397">
      <w:pPr>
        <w:spacing w:line="360" w:lineRule="auto"/>
        <w:ind w:firstLine="709"/>
        <w:jc w:val="both"/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>
        <w:rPr>
          <w:rFonts w:ascii="Times New Roman" w:hAnsi="Times New Roman"/>
          <w:sz w:val="28"/>
        </w:rPr>
        <w:t>long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get_str_count</w:t>
      </w:r>
      <w:proofErr w:type="spellEnd"/>
      <w:r>
        <w:rPr>
          <w:rFonts w:ascii="Times New Roman" w:hAnsi="Times New Roman"/>
          <w:sz w:val="28"/>
        </w:rPr>
        <w:t>();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};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endif</w:t>
      </w:r>
      <w:proofErr w:type="spellEnd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4"/>
        </w:numPr>
        <w:spacing w:line="360" w:lineRule="auto"/>
        <w:ind w:left="284" w:hanging="284"/>
        <w:jc w:val="both"/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scrambler.h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ifndef</w:t>
      </w:r>
      <w:proofErr w:type="spellEnd"/>
      <w:r>
        <w:rPr>
          <w:rFonts w:ascii="Times New Roman" w:hAnsi="Times New Roman"/>
          <w:sz w:val="28"/>
        </w:rPr>
        <w:t xml:space="preserve"> SCRAMBLER_H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define</w:t>
      </w:r>
      <w:proofErr w:type="spellEnd"/>
      <w:r>
        <w:rPr>
          <w:rFonts w:ascii="Times New Roman" w:hAnsi="Times New Roman"/>
          <w:sz w:val="28"/>
        </w:rPr>
        <w:t xml:space="preserve"> SCRAMBLER_H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iostream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iomanip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cryptopp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modes.h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cryptopp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aes.h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cryptopp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filters.h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proofErr w:type="gram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Scrambler</w:t>
      </w:r>
      <w:proofErr w:type="spellEnd"/>
      <w:r>
        <w:rPr>
          <w:rFonts w:ascii="Times New Roman" w:hAnsi="Times New Roman"/>
          <w:sz w:val="28"/>
        </w:rPr>
        <w:t xml:space="preserve"> {</w:t>
      </w:r>
      <w:proofErr w:type="gramEnd"/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lastRenderedPageBreak/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Scrambler(</w:t>
      </w:r>
      <w:proofErr w:type="spellStart"/>
      <w:proofErr w:type="gramEnd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private_key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char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*encode(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char *</w:t>
      </w:r>
      <w:proofErr w:type="spellStart"/>
      <w:r w:rsidRPr="00FB0048">
        <w:rPr>
          <w:rFonts w:ascii="Times New Roman" w:hAnsi="Times New Roman"/>
          <w:sz w:val="28"/>
          <w:lang w:val="en-US"/>
        </w:rPr>
        <w:t>bite_stream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length);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char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*decode(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char *</w:t>
      </w:r>
      <w:proofErr w:type="spellStart"/>
      <w:r w:rsidRPr="00FB0048">
        <w:rPr>
          <w:rFonts w:ascii="Times New Roman" w:hAnsi="Times New Roman"/>
          <w:sz w:val="28"/>
          <w:lang w:val="en-US"/>
        </w:rPr>
        <w:t>bite_stream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length);</w:t>
      </w:r>
    </w:p>
    <w:p w:rsidR="00FA4EEC" w:rsidRPr="00FB0048" w:rsidRDefault="00FA4EEC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private</w:t>
      </w:r>
      <w:proofErr w:type="gramEnd"/>
      <w:r w:rsidRPr="00FB0048">
        <w:rPr>
          <w:rFonts w:ascii="Times New Roman" w:hAnsi="Times New Roman"/>
          <w:sz w:val="28"/>
          <w:lang w:val="en-US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set_private_key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::string value);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set_private_key_length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&amp;value);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sz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byte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*</w:t>
      </w:r>
      <w:proofErr w:type="spellStart"/>
      <w:r w:rsidRPr="00FB0048">
        <w:rPr>
          <w:rFonts w:ascii="Times New Roman" w:hAnsi="Times New Roman"/>
          <w:sz w:val="28"/>
          <w:lang w:val="en-US"/>
        </w:rPr>
        <w:t>private_key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private_key_length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byte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*iv;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};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endif</w:t>
      </w:r>
      <w:proofErr w:type="spellEnd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5"/>
        </w:numPr>
        <w:spacing w:line="360" w:lineRule="auto"/>
        <w:ind w:left="284" w:hanging="284"/>
        <w:jc w:val="both"/>
        <w:rPr>
          <w:rFonts w:ascii="Times New Roman" w:hAnsi="Times New Roman"/>
          <w:b/>
          <w:i/>
          <w:sz w:val="28"/>
        </w:rPr>
      </w:pPr>
      <w:proofErr w:type="spellStart"/>
      <w:r>
        <w:rPr>
          <w:rFonts w:ascii="Times New Roman" w:hAnsi="Times New Roman"/>
          <w:b/>
          <w:i/>
          <w:sz w:val="28"/>
        </w:rPr>
        <w:t>updater.h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ifndef</w:t>
      </w:r>
      <w:proofErr w:type="spellEnd"/>
      <w:r>
        <w:rPr>
          <w:rFonts w:ascii="Times New Roman" w:hAnsi="Times New Roman"/>
          <w:sz w:val="28"/>
        </w:rPr>
        <w:t xml:space="preserve"> UPDATER_H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define</w:t>
      </w:r>
      <w:proofErr w:type="spellEnd"/>
      <w:r>
        <w:rPr>
          <w:rFonts w:ascii="Times New Roman" w:hAnsi="Times New Roman"/>
          <w:sz w:val="28"/>
        </w:rPr>
        <w:t xml:space="preserve"> UPDATER_H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string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stack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unistd.h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sys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types.h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lastRenderedPageBreak/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sys</w:t>
      </w:r>
      <w:proofErr w:type="spellEnd"/>
      <w:r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sz w:val="28"/>
        </w:rPr>
        <w:t>stat.h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fcntl.h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</w:t>
      </w:r>
      <w:proofErr w:type="spellStart"/>
      <w:r>
        <w:rPr>
          <w:rFonts w:ascii="Times New Roman" w:hAnsi="Times New Roman"/>
          <w:sz w:val="28"/>
        </w:rPr>
        <w:t>metaworker.h</w:t>
      </w:r>
      <w:proofErr w:type="spellEnd"/>
      <w:r>
        <w:rPr>
          <w:rFonts w:ascii="Times New Roman" w:hAnsi="Times New Roman"/>
          <w:sz w:val="28"/>
        </w:rPr>
        <w:t>"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"md5.h"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fstream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include</w:t>
      </w:r>
      <w:proofErr w:type="spellEnd"/>
      <w:r>
        <w:rPr>
          <w:rFonts w:ascii="Times New Roman" w:hAnsi="Times New Roman"/>
          <w:sz w:val="28"/>
        </w:rPr>
        <w:t xml:space="preserve"> &lt;</w:t>
      </w:r>
      <w:proofErr w:type="spellStart"/>
      <w:r>
        <w:rPr>
          <w:rFonts w:ascii="Times New Roman" w:hAnsi="Times New Roman"/>
          <w:sz w:val="28"/>
        </w:rPr>
        <w:t>map</w:t>
      </w:r>
      <w:proofErr w:type="spellEnd"/>
      <w:r>
        <w:rPr>
          <w:rFonts w:ascii="Times New Roman" w:hAnsi="Times New Roman"/>
          <w:sz w:val="28"/>
        </w:rPr>
        <w:t>&gt;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Updater</w:t>
      </w:r>
      <w:proofErr w:type="spellEnd"/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{</w:t>
      </w:r>
    </w:p>
    <w:p w:rsidR="00FA4EEC" w:rsidRDefault="00941397">
      <w:pPr>
        <w:spacing w:line="360" w:lineRule="auto"/>
        <w:ind w:firstLine="709"/>
        <w:jc w:val="both"/>
      </w:pPr>
      <w:proofErr w:type="spellStart"/>
      <w:r>
        <w:rPr>
          <w:rFonts w:ascii="Times New Roman" w:hAnsi="Times New Roman"/>
          <w:sz w:val="28"/>
        </w:rPr>
        <w:t>public</w:t>
      </w:r>
      <w:proofErr w:type="spellEnd"/>
      <w:r>
        <w:rPr>
          <w:rFonts w:ascii="Times New Roman" w:hAnsi="Times New Roman"/>
          <w:sz w:val="28"/>
        </w:rPr>
        <w:t>: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 xml:space="preserve">    </w:t>
      </w:r>
      <w:proofErr w:type="spellStart"/>
      <w:r>
        <w:rPr>
          <w:rFonts w:ascii="Times New Roman" w:hAnsi="Times New Roman"/>
          <w:sz w:val="28"/>
        </w:rPr>
        <w:t>Updater</w:t>
      </w:r>
      <w:proofErr w:type="spellEnd"/>
      <w:r>
        <w:rPr>
          <w:rFonts w:ascii="Times New Roman" w:hAnsi="Times New Roman"/>
          <w:sz w:val="28"/>
        </w:rPr>
        <w:t>();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 xml:space="preserve">   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::pair&lt;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::map&lt;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&gt;,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::vector&lt;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::pair&lt;long, long&gt; &gt; &gt;</w:t>
      </w:r>
      <w:proofErr w:type="spellStart"/>
      <w:r w:rsidRPr="00FB0048">
        <w:rPr>
          <w:rFonts w:ascii="Times New Roman" w:hAnsi="Times New Roman"/>
          <w:sz w:val="28"/>
          <w:lang w:val="en-US"/>
        </w:rPr>
        <w:t>get_</w:t>
      </w:r>
      <w:proofErr w:type="gramStart"/>
      <w:r w:rsidRPr="00FB0048">
        <w:rPr>
          <w:rFonts w:ascii="Times New Roman" w:hAnsi="Times New Roman"/>
          <w:sz w:val="28"/>
          <w:lang w:val="en-US"/>
        </w:rPr>
        <w:t>similar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FB0048">
        <w:rPr>
          <w:rFonts w:ascii="Times New Roman" w:hAnsi="Times New Roman"/>
          <w:sz w:val="28"/>
          <w:lang w:val="en-US"/>
        </w:rPr>
        <w:t>const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show_similar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::map&lt;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r w:rsidRPr="00FB0048">
        <w:rPr>
          <w:rFonts w:ascii="Times New Roman" w:hAnsi="Times New Roman"/>
          <w:sz w:val="28"/>
          <w:lang w:val="en-US"/>
        </w:rPr>
        <w:t>&gt; chunks);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void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show_diff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::vector&lt;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>::pair&lt;long, long&gt; &gt; diff);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proofErr w:type="gramStart"/>
      <w:r w:rsidRPr="00FB0048">
        <w:rPr>
          <w:rFonts w:ascii="Times New Roman" w:hAnsi="Times New Roman"/>
          <w:sz w:val="28"/>
          <w:lang w:val="en-US"/>
        </w:rPr>
        <w:t>private</w:t>
      </w:r>
      <w:proofErr w:type="gramEnd"/>
      <w:r w:rsidRPr="00FB0048">
        <w:rPr>
          <w:rFonts w:ascii="Times New Roman" w:hAnsi="Times New Roman"/>
          <w:sz w:val="28"/>
          <w:lang w:val="en-US"/>
        </w:rPr>
        <w:t>: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output_dir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spellStart"/>
      <w:proofErr w:type="gramStart"/>
      <w:r w:rsidRPr="00FB0048">
        <w:rPr>
          <w:rFonts w:ascii="Times New Roman" w:hAnsi="Times New Roman"/>
          <w:sz w:val="28"/>
          <w:lang w:val="en-US"/>
        </w:rPr>
        <w:t>int</w:t>
      </w:r>
      <w:proofErr w:type="spellEnd"/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buffer_size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long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get_filesize</w:t>
      </w:r>
      <w:proofErr w:type="spellEnd"/>
      <w:r w:rsidRPr="00FB0048">
        <w:rPr>
          <w:rFonts w:ascii="Times New Roman" w:hAnsi="Times New Roman"/>
          <w:sz w:val="28"/>
          <w:lang w:val="en-US"/>
        </w:rPr>
        <w:t>(</w:t>
      </w:r>
      <w:proofErr w:type="spellStart"/>
      <w:r w:rsidRPr="00FB0048">
        <w:rPr>
          <w:rFonts w:ascii="Times New Roman" w:hAnsi="Times New Roman"/>
          <w:sz w:val="28"/>
          <w:lang w:val="en-US"/>
        </w:rPr>
        <w:t>std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::string </w:t>
      </w:r>
      <w:proofErr w:type="spellStart"/>
      <w:r w:rsidRPr="00FB0048">
        <w:rPr>
          <w:rFonts w:ascii="Times New Roman" w:hAnsi="Times New Roman"/>
          <w:sz w:val="28"/>
          <w:lang w:val="en-US"/>
        </w:rPr>
        <w:t>file_path</w:t>
      </w:r>
      <w:proofErr w:type="spellEnd"/>
      <w:r w:rsidRPr="00FB0048">
        <w:rPr>
          <w:rFonts w:ascii="Times New Roman" w:hAnsi="Times New Roman"/>
          <w:sz w:val="28"/>
          <w:lang w:val="en-US"/>
        </w:rPr>
        <w:t>);</w:t>
      </w: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tab/>
      </w:r>
      <w:proofErr w:type="gramStart"/>
      <w:r w:rsidRPr="00FB0048">
        <w:rPr>
          <w:rFonts w:ascii="Times New Roman" w:hAnsi="Times New Roman"/>
          <w:sz w:val="28"/>
          <w:lang w:val="en-US"/>
        </w:rPr>
        <w:t>long</w:t>
      </w:r>
      <w:proofErr w:type="gramEnd"/>
      <w:r w:rsidRPr="00FB0048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B0048">
        <w:rPr>
          <w:rFonts w:ascii="Times New Roman" w:hAnsi="Times New Roman"/>
          <w:sz w:val="28"/>
          <w:lang w:val="en-US"/>
        </w:rPr>
        <w:t>get_old_filesize</w:t>
      </w:r>
      <w:proofErr w:type="spellEnd"/>
      <w:r w:rsidRPr="00FB0048">
        <w:rPr>
          <w:rFonts w:ascii="Times New Roman" w:hAnsi="Times New Roman"/>
          <w:sz w:val="28"/>
          <w:lang w:val="en-US"/>
        </w:rPr>
        <w:t>();</w:t>
      </w:r>
    </w:p>
    <w:p w:rsidR="00FA4EEC" w:rsidRPr="00FB0048" w:rsidRDefault="00FA4EEC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</w:p>
    <w:p w:rsidR="00FA4EEC" w:rsidRPr="00FB0048" w:rsidRDefault="00941397">
      <w:pPr>
        <w:spacing w:line="360" w:lineRule="auto"/>
        <w:ind w:firstLine="709"/>
        <w:jc w:val="both"/>
        <w:rPr>
          <w:lang w:val="en-US"/>
        </w:rPr>
      </w:pPr>
      <w:r w:rsidRPr="00FB0048">
        <w:rPr>
          <w:rFonts w:ascii="Times New Roman" w:hAnsi="Times New Roman"/>
          <w:sz w:val="28"/>
          <w:lang w:val="en-US"/>
        </w:rPr>
        <w:lastRenderedPageBreak/>
        <w:tab/>
      </w:r>
      <w:proofErr w:type="spellStart"/>
      <w:r w:rsidRPr="00FB0048">
        <w:rPr>
          <w:rFonts w:ascii="Times New Roman" w:hAnsi="Times New Roman"/>
          <w:sz w:val="28"/>
          <w:lang w:val="en-US"/>
        </w:rPr>
        <w:t>Metaworker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*</w:t>
      </w:r>
      <w:proofErr w:type="spellStart"/>
      <w:r w:rsidRPr="00FB0048">
        <w:rPr>
          <w:rFonts w:ascii="Times New Roman" w:hAnsi="Times New Roman"/>
          <w:sz w:val="28"/>
          <w:lang w:val="en-US"/>
        </w:rPr>
        <w:t>mworker</w:t>
      </w:r>
      <w:proofErr w:type="spellEnd"/>
      <w:r w:rsidRPr="00FB0048">
        <w:rPr>
          <w:rFonts w:ascii="Times New Roman" w:hAnsi="Times New Roman"/>
          <w:sz w:val="28"/>
          <w:lang w:val="en-US"/>
        </w:rPr>
        <w:t>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};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</w:rPr>
        <w:t>#</w:t>
      </w:r>
      <w:proofErr w:type="spellStart"/>
      <w:r>
        <w:rPr>
          <w:rFonts w:ascii="Times New Roman" w:hAnsi="Times New Roman"/>
          <w:sz w:val="28"/>
        </w:rPr>
        <w:t>endif</w:t>
      </w:r>
      <w:proofErr w:type="spellEnd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pageBreakBefore/>
      </w:pPr>
    </w:p>
    <w:p w:rsidR="00FA4EEC" w:rsidRDefault="00941397">
      <w:pPr>
        <w:pStyle w:val="1"/>
        <w:rPr>
          <w:color w:val="auto"/>
          <w:sz w:val="36"/>
          <w:szCs w:val="36"/>
        </w:rPr>
      </w:pPr>
      <w:bookmarkStart w:id="157" w:name="_Toc389441122"/>
      <w:r>
        <w:rPr>
          <w:color w:val="auto"/>
          <w:sz w:val="36"/>
          <w:szCs w:val="36"/>
        </w:rPr>
        <w:t>Приложение 3. Скриншоты работы программы</w:t>
      </w:r>
      <w:bookmarkEnd w:id="157"/>
    </w:p>
    <w:p w:rsidR="00FA4EEC" w:rsidRDefault="00941397">
      <w:pPr>
        <w:numPr>
          <w:ilvl w:val="0"/>
          <w:numId w:val="36"/>
        </w:numPr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определение совпавших </w:t>
      </w:r>
      <w:proofErr w:type="gramStart"/>
      <w:r>
        <w:rPr>
          <w:rFonts w:ascii="Times New Roman" w:hAnsi="Times New Roman"/>
          <w:sz w:val="28"/>
        </w:rPr>
        <w:t>блоков</w:t>
      </w:r>
      <w:proofErr w:type="gramEnd"/>
      <w:r>
        <w:rPr>
          <w:rFonts w:ascii="Times New Roman" w:hAnsi="Times New Roman"/>
          <w:sz w:val="28"/>
        </w:rPr>
        <w:t xml:space="preserve"> а также изменения их позиции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943600" cy="4140403"/>
            <wp:effectExtent l="0" t="0" r="0" b="0"/>
            <wp:docPr id="6" name="image03.png" descr="chunks_moved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7"/>
        </w:numPr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нахождение отличающихся </w:t>
      </w:r>
      <w:proofErr w:type="gramStart"/>
      <w:r>
        <w:rPr>
          <w:rFonts w:ascii="Times New Roman" w:hAnsi="Times New Roman"/>
          <w:sz w:val="28"/>
        </w:rPr>
        <w:t>блоков</w:t>
      </w:r>
      <w:proofErr w:type="gramEnd"/>
      <w:r>
        <w:rPr>
          <w:rFonts w:ascii="Times New Roman" w:hAnsi="Times New Roman"/>
          <w:sz w:val="28"/>
        </w:rPr>
        <w:t xml:space="preserve"> а также интервалы байт файла, в которых произошли изменения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943600" cy="863650"/>
            <wp:effectExtent l="0" t="0" r="0" b="0"/>
            <wp:docPr id="7" name="image00.png" descr="diffByte-diff_block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8"/>
        </w:numPr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изменение метаданных</w:t>
      </w:r>
    </w:p>
    <w:p w:rsidR="00FA4EEC" w:rsidRDefault="00941397">
      <w:pPr>
        <w:spacing w:line="360" w:lineRule="auto"/>
        <w:ind w:firstLine="709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138988</wp:posOffset>
            </wp:positionH>
            <wp:positionV relativeFrom="paragraph">
              <wp:posOffset>345643</wp:posOffset>
            </wp:positionV>
            <wp:extent cx="5943600" cy="7109642"/>
            <wp:effectExtent l="0" t="0" r="0" b="0"/>
            <wp:wrapSquare wrapText="bothSides"/>
            <wp:docPr id="8" name="image09.png" descr="old-new_mdata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96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39"/>
        </w:numPr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представление схожих и различных частей файла</w:t>
      </w:r>
    </w:p>
    <w:p w:rsidR="00FA4EEC" w:rsidRDefault="00941397">
      <w:pPr>
        <w:spacing w:line="360" w:lineRule="auto"/>
        <w:ind w:firstLine="709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164500</wp:posOffset>
            </wp:positionH>
            <wp:positionV relativeFrom="paragraph">
              <wp:posOffset>1828</wp:posOffset>
            </wp:positionV>
            <wp:extent cx="5943600" cy="4965832"/>
            <wp:effectExtent l="0" t="0" r="0" b="6218"/>
            <wp:wrapSquare wrapText="bothSides"/>
            <wp:docPr id="9" name="image04.png" descr="simANDdiff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8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40"/>
        </w:numPr>
        <w:spacing w:line="360" w:lineRule="auto"/>
        <w:ind w:left="284" w:hanging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тестирование модуля</w:t>
      </w:r>
    </w:p>
    <w:p w:rsidR="00FA4EEC" w:rsidRDefault="00941397">
      <w:pPr>
        <w:spacing w:line="360" w:lineRule="auto"/>
        <w:ind w:firstLine="709"/>
        <w:jc w:val="both"/>
      </w:pPr>
      <w:r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3629162" cy="7843723"/>
            <wp:effectExtent l="0" t="0" r="9388" b="4877"/>
            <wp:docPr id="10" name="image06.png" descr="testsize2count6_cro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2" cy="78437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A4EEC" w:rsidRDefault="00941397">
      <w:pPr>
        <w:pStyle w:val="1"/>
      </w:pPr>
      <w:bookmarkStart w:id="158" w:name="_Toc389441123"/>
      <w:r>
        <w:rPr>
          <w:color w:val="auto"/>
          <w:sz w:val="36"/>
          <w:szCs w:val="36"/>
        </w:rPr>
        <w:lastRenderedPageBreak/>
        <w:t>Приложение 4. Рекомендуемые энциклопедические статьи.</w:t>
      </w:r>
      <w:bookmarkEnd w:id="158"/>
    </w:p>
    <w:p w:rsidR="00FA4EEC" w:rsidRDefault="00FA4EEC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Интернет - </w:t>
      </w:r>
      <w:hyperlink r:id="rId30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http://ru.wikipedia.org/wiki/Интернет</w:t>
        </w:r>
      </w:hyperlink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Дискета - </w:t>
      </w:r>
      <w:hyperlink r:id="rId31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http://ru.wikipedia.org/wiki/Дискета</w:t>
        </w:r>
      </w:hyperlink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Облачное хранилище данных - </w:t>
      </w:r>
      <w:hyperlink r:id="rId32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http://ru.wikipedia.org/wiki/Облачное_хранилище_данных</w:t>
        </w:r>
      </w:hyperlink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Облачные приложения - </w:t>
      </w:r>
      <w:hyperlink r:id="rId33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http://ru.wikipedia.org/wiki/SaaS</w:t>
        </w:r>
      </w:hyperlink>
    </w:p>
    <w:p w:rsidR="00FA4EEC" w:rsidRPr="00FB0048" w:rsidRDefault="00941397">
      <w:pPr>
        <w:numPr>
          <w:ilvl w:val="0"/>
          <w:numId w:val="41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Dropbox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hyperlink r:id="rId34" w:history="1">
        <w:r w:rsidRPr="00FB0048">
          <w:rPr>
            <w:rFonts w:ascii="Times New Roman" w:hAnsi="Times New Roman"/>
            <w:color w:val="1155CC"/>
            <w:sz w:val="28"/>
            <w:u w:val="single"/>
            <w:lang w:val="en-US"/>
          </w:rPr>
          <w:t>http://ru.wikipedia.org/wiki/Dropbox</w:t>
        </w:r>
      </w:hyperlink>
    </w:p>
    <w:p w:rsidR="00FA4EEC" w:rsidRPr="00FB0048" w:rsidRDefault="00941397">
      <w:pPr>
        <w:numPr>
          <w:ilvl w:val="0"/>
          <w:numId w:val="41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EncFS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hyperlink r:id="rId35" w:history="1">
        <w:r w:rsidRPr="00FB0048">
          <w:rPr>
            <w:rFonts w:ascii="Times New Roman" w:hAnsi="Times New Roman"/>
            <w:color w:val="1155CC"/>
            <w:sz w:val="28"/>
            <w:u w:val="single"/>
            <w:lang w:val="en-US"/>
          </w:rPr>
          <w:t>http://ru.wikipedia.org/wiki/EncFS</w:t>
        </w:r>
      </w:hyperlink>
    </w:p>
    <w:p w:rsidR="00FA4EEC" w:rsidRPr="00FB0048" w:rsidRDefault="00941397">
      <w:pPr>
        <w:numPr>
          <w:ilvl w:val="0"/>
          <w:numId w:val="41"/>
        </w:numPr>
        <w:spacing w:line="360" w:lineRule="auto"/>
        <w:ind w:left="0" w:firstLine="709"/>
        <w:jc w:val="both"/>
        <w:rPr>
          <w:lang w:val="en-US"/>
        </w:rPr>
      </w:pPr>
      <w:proofErr w:type="spellStart"/>
      <w:r w:rsidRPr="00FB0048">
        <w:rPr>
          <w:rFonts w:ascii="Times New Roman" w:hAnsi="Times New Roman"/>
          <w:sz w:val="28"/>
          <w:lang w:val="en-US"/>
        </w:rPr>
        <w:t>Inotify</w:t>
      </w:r>
      <w:proofErr w:type="spellEnd"/>
      <w:r w:rsidRPr="00FB0048">
        <w:rPr>
          <w:rFonts w:ascii="Times New Roman" w:hAnsi="Times New Roman"/>
          <w:sz w:val="28"/>
          <w:lang w:val="en-US"/>
        </w:rPr>
        <w:t xml:space="preserve"> - </w:t>
      </w:r>
      <w:bookmarkStart w:id="159" w:name="_GoBack"/>
      <w:r w:rsidR="00225C04">
        <w:fldChar w:fldCharType="begin"/>
      </w:r>
      <w:r w:rsidR="00225C04" w:rsidRPr="002E3AE4">
        <w:rPr>
          <w:lang w:val="en-US"/>
        </w:rPr>
        <w:instrText xml:space="preserve"> HYPERLINK "http://ru.wikipedia.org/wiki/Inotify" </w:instrText>
      </w:r>
      <w:r w:rsidR="00225C04">
        <w:fldChar w:fldCharType="separate"/>
      </w:r>
      <w:r w:rsidRPr="00FB0048">
        <w:rPr>
          <w:rFonts w:ascii="Times New Roman" w:hAnsi="Times New Roman"/>
          <w:color w:val="1155CC"/>
          <w:sz w:val="28"/>
          <w:u w:val="single"/>
          <w:lang w:val="en-US"/>
        </w:rPr>
        <w:t>http://ru.wikipedia.org/wiki/Inotify</w:t>
      </w:r>
      <w:r w:rsidR="00225C04">
        <w:rPr>
          <w:rFonts w:ascii="Times New Roman" w:hAnsi="Times New Roman"/>
          <w:color w:val="1155CC"/>
          <w:sz w:val="28"/>
          <w:u w:val="single"/>
          <w:lang w:val="en-US"/>
        </w:rPr>
        <w:fldChar w:fldCharType="end"/>
      </w:r>
      <w:bookmarkEnd w:id="159"/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Определение разницы двух файлов - </w:t>
      </w:r>
      <w:hyperlink r:id="rId36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http://ru.wikipedia.org/wiki/Diff</w:t>
        </w:r>
      </w:hyperlink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Наибольшая общая последовательность - </w:t>
      </w:r>
      <w:hyperlink r:id="rId37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http://ru.wikipedia.org/wiki/Наибольшая_общая_последовательность</w:t>
        </w:r>
      </w:hyperlink>
    </w:p>
    <w:p w:rsidR="00FA4EEC" w:rsidRDefault="00941397">
      <w:pPr>
        <w:numPr>
          <w:ilvl w:val="0"/>
          <w:numId w:val="41"/>
        </w:num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Наибольшая общая подстрока - </w:t>
      </w:r>
      <w:hyperlink r:id="rId38" w:history="1">
        <w:r>
          <w:rPr>
            <w:rFonts w:ascii="Times New Roman" w:hAnsi="Times New Roman"/>
            <w:color w:val="1155CC"/>
            <w:sz w:val="28"/>
            <w:u w:val="single"/>
          </w:rPr>
          <w:t>http://ru.wikipedia.org/wiki/Наибольшая_общая_подстрока</w:t>
        </w:r>
      </w:hyperlink>
    </w:p>
    <w:sectPr w:rsidR="00FA4EEC">
      <w:footerReference w:type="default" r:id="rId39"/>
      <w:pgSz w:w="12240" w:h="15840"/>
      <w:pgMar w:top="720" w:right="850" w:bottom="720" w:left="1701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Севрюков" w:date="2014-06-02T10:00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rPr>
          <w:rStyle w:val="af0"/>
        </w:rPr>
        <w:t>Почему с заглавных?</w:t>
      </w:r>
    </w:p>
  </w:comment>
  <w:comment w:id="4" w:author="Севрюков" w:date="2014-06-02T10:01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Представляют собой</w:t>
      </w:r>
    </w:p>
  </w:comment>
  <w:comment w:id="5" w:author="Севрюков" w:date="2014-06-02T10:03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 xml:space="preserve">Введение и так затянулось, а начиная с этого </w:t>
      </w:r>
      <w:proofErr w:type="gramStart"/>
      <w:r>
        <w:t>места</w:t>
      </w:r>
      <w:proofErr w:type="gramEnd"/>
      <w:r>
        <w:t xml:space="preserve"> явно стало перерастать в основное содержимое – начал вводить термины.</w:t>
      </w:r>
    </w:p>
  </w:comment>
  <w:comment w:id="6" w:author="Севрюков" w:date="2014-06-02T11:03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Точно убрать (дублирование).</w:t>
      </w:r>
    </w:p>
  </w:comment>
  <w:comment w:id="8" w:author="Севрюков" w:date="2014-06-02T11:23:00Z" w:initials="С">
    <w:p w:rsidR="00225C04" w:rsidRDefault="00225C04">
      <w:pPr>
        <w:pStyle w:val="a5"/>
      </w:pPr>
      <w:r>
        <w:rPr>
          <w:rStyle w:val="af0"/>
        </w:rPr>
        <w:annotationRef/>
      </w:r>
      <w:proofErr w:type="spellStart"/>
      <w:r>
        <w:t>Простословие</w:t>
      </w:r>
      <w:proofErr w:type="spellEnd"/>
      <w:r>
        <w:t xml:space="preserve">. Заменить на «В </w:t>
      </w:r>
      <w:proofErr w:type="gramStart"/>
      <w:r>
        <w:t>тексте</w:t>
      </w:r>
      <w:proofErr w:type="gramEnd"/>
      <w:r>
        <w:t xml:space="preserve"> используются следующие термины…»</w:t>
      </w:r>
    </w:p>
  </w:comment>
  <w:comment w:id="9" w:author="Севрюков" w:date="2014-06-02T11:23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А это что такое?</w:t>
      </w:r>
    </w:p>
  </w:comment>
  <w:comment w:id="12" w:author="Севрюков" w:date="2014-06-02T11:28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 xml:space="preserve">Кем? </w:t>
      </w:r>
      <w:proofErr w:type="spellStart"/>
      <w:r>
        <w:t>М.б</w:t>
      </w:r>
      <w:proofErr w:type="spellEnd"/>
      <w:r>
        <w:t>. предполагается?</w:t>
      </w:r>
    </w:p>
  </w:comment>
  <w:comment w:id="13" w:author="Севрюков" w:date="2014-06-02T11:30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Модуля или модулей?</w:t>
      </w:r>
    </w:p>
  </w:comment>
  <w:comment w:id="22" w:author="Севрюков" w:date="2014-06-02T11:38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Лучше «Анализ проблем»</w:t>
      </w:r>
    </w:p>
  </w:comment>
  <w:comment w:id="23" w:author="Севрюков" w:date="2014-06-02T11:38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Могут возникать</w:t>
      </w:r>
    </w:p>
  </w:comment>
  <w:comment w:id="24" w:author="Севрюков" w:date="2014-06-02T11:41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Пользователей?</w:t>
      </w:r>
    </w:p>
  </w:comment>
  <w:comment w:id="26" w:author="Севрюков" w:date="2014-06-02T11:44:00Z" w:initials="С">
    <w:p w:rsidR="00225C04" w:rsidRPr="004838E7" w:rsidRDefault="00225C04">
      <w:pPr>
        <w:pStyle w:val="a5"/>
      </w:pPr>
      <w:r>
        <w:rPr>
          <w:rStyle w:val="af0"/>
        </w:rPr>
        <w:annotationRef/>
      </w:r>
      <w:r>
        <w:t>Для пользователя? Дима, сам же написал о возможной путанице  с понятиями и сам же эту путаницу и развиваешь. Далее подобное комментировать не буду – вычитывай и исправляй самостоятельно.</w:t>
      </w:r>
    </w:p>
  </w:comment>
  <w:comment w:id="33" w:author="Севрюков" w:date="2014-06-02T11:47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Прозрачность и отказоустойчивость определил, а нагрузку на канал нет.</w:t>
      </w:r>
    </w:p>
  </w:comment>
  <w:comment w:id="35" w:author="Севрюков" w:date="2014-06-02T11:48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Данные – не система. Дублирование (резервное копирование данных) снижает риск нарушения целостности данных, но не обязательно повышает отказоустойчивость.</w:t>
      </w:r>
    </w:p>
  </w:comment>
  <w:comment w:id="36" w:author="Севрюков" w:date="2014-06-02T11:51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 xml:space="preserve">Кому, зачем? </w:t>
      </w:r>
      <w:proofErr w:type="spellStart"/>
      <w:r>
        <w:t>М.б</w:t>
      </w:r>
      <w:proofErr w:type="spellEnd"/>
      <w:r>
        <w:t>. ты пропустил слово «Необходимо»</w:t>
      </w:r>
    </w:p>
  </w:comment>
  <w:comment w:id="40" w:author="Севрюков" w:date="2014-06-02T11:52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Личные формы в научных работах неуместны. Замена: «Автором предлагается»</w:t>
      </w:r>
    </w:p>
  </w:comment>
  <w:comment w:id="41" w:author="Севрюков" w:date="2014-06-02T11:52:00Z" w:initials="С">
    <w:p w:rsidR="00225C04" w:rsidRDefault="00225C04">
      <w:pPr>
        <w:pStyle w:val="a5"/>
      </w:pPr>
      <w:r>
        <w:rPr>
          <w:rStyle w:val="af0"/>
        </w:rPr>
        <w:annotationRef/>
      </w:r>
      <w:r>
        <w:t>В предыдущем описаны требования</w:t>
      </w:r>
    </w:p>
  </w:comment>
  <w:comment w:id="50" w:author="Севрюков Сергей Юрьевич" w:date="2014-06-02T17:09:00Z" w:initials="ССЮ">
    <w:p w:rsidR="00BB4069" w:rsidRDefault="00BB4069">
      <w:pPr>
        <w:pStyle w:val="a5"/>
      </w:pPr>
      <w:r>
        <w:rPr>
          <w:rStyle w:val="af0"/>
        </w:rPr>
        <w:annotationRef/>
      </w:r>
      <w:r>
        <w:t>Зачем это сравнение, аргументация по отбору критериев, какой метод отбора претендентов, какой итог сравнения?</w:t>
      </w:r>
    </w:p>
  </w:comment>
  <w:comment w:id="51" w:author="Севрюков Сергей Юрьевич" w:date="2014-06-02T16:58:00Z" w:initials="ССЮ">
    <w:p w:rsidR="00225C04" w:rsidRDefault="00225C04">
      <w:pPr>
        <w:pStyle w:val="a5"/>
      </w:pPr>
      <w:r>
        <w:rPr>
          <w:rStyle w:val="af0"/>
        </w:rPr>
        <w:annotationRef/>
      </w:r>
      <w:r>
        <w:t xml:space="preserve">Решения чего? В подразделе нет даже вводных слов – как понять </w:t>
      </w:r>
      <w:proofErr w:type="gramStart"/>
      <w:r>
        <w:t>читателю</w:t>
      </w:r>
      <w:proofErr w:type="gramEnd"/>
      <w:r>
        <w:t xml:space="preserve"> о чём пойдёт речь?</w:t>
      </w:r>
    </w:p>
  </w:comment>
  <w:comment w:id="53" w:author="Севрюков Сергей Юрьевич" w:date="2014-06-02T16:59:00Z" w:initials="ССЮ">
    <w:p w:rsidR="00225C04" w:rsidRDefault="00225C04">
      <w:pPr>
        <w:pStyle w:val="a5"/>
      </w:pPr>
      <w:r>
        <w:rPr>
          <w:rStyle w:val="af0"/>
        </w:rPr>
        <w:annotationRef/>
      </w:r>
      <w:r>
        <w:t>Позволяет отдельные файлы что?</w:t>
      </w:r>
    </w:p>
  </w:comment>
  <w:comment w:id="54" w:author="Севрюков Сергей Юрьевич" w:date="2014-06-02T17:01:00Z" w:initials="ССЮ">
    <w:p w:rsidR="00225C04" w:rsidRDefault="00225C04">
      <w:pPr>
        <w:pStyle w:val="a5"/>
      </w:pPr>
      <w:r>
        <w:rPr>
          <w:rStyle w:val="af0"/>
        </w:rPr>
        <w:annotationRef/>
      </w:r>
      <w:r>
        <w:t>Где доказательства?</w:t>
      </w:r>
      <w:r w:rsidR="00BB4069">
        <w:t xml:space="preserve"> Тонкая настройка возможна, но не требуется. Не так ли?</w:t>
      </w:r>
    </w:p>
  </w:comment>
  <w:comment w:id="57" w:author="Севрюков Сергей Юрьевич" w:date="2014-06-02T17:05:00Z" w:initials="ССЮ">
    <w:p w:rsidR="00BB4069" w:rsidRDefault="00BB4069">
      <w:pPr>
        <w:pStyle w:val="a5"/>
      </w:pPr>
      <w:r>
        <w:rPr>
          <w:rStyle w:val="af0"/>
        </w:rPr>
        <w:annotationRef/>
      </w:r>
      <w:r>
        <w:t xml:space="preserve">Какая-то ограниченная информация: </w:t>
      </w:r>
      <w:hyperlink r:id="rId1" w:history="1">
        <w:r w:rsidRPr="0086571F">
          <w:rPr>
            <w:rStyle w:val="afe"/>
          </w:rPr>
          <w:t>http://www.cloudfogger.com/en/download/</w:t>
        </w:r>
      </w:hyperlink>
    </w:p>
  </w:comment>
  <w:comment w:id="59" w:author="Севрюков Сергей Юрьевич" w:date="2014-06-02T17:06:00Z" w:initials="ССЮ">
    <w:p w:rsidR="00BB4069" w:rsidRDefault="00BB4069">
      <w:pPr>
        <w:pStyle w:val="a5"/>
      </w:pPr>
      <w:r>
        <w:rPr>
          <w:rStyle w:val="af0"/>
        </w:rPr>
        <w:annotationRef/>
      </w:r>
      <w:r>
        <w:t>Не наоборот?</w:t>
      </w:r>
    </w:p>
  </w:comment>
  <w:comment w:id="60" w:author="Севрюков Сергей Юрьевич" w:date="2014-06-02T17:07:00Z" w:initials="ССЮ">
    <w:p w:rsidR="00BB4069" w:rsidRDefault="00BB4069">
      <w:pPr>
        <w:pStyle w:val="a5"/>
      </w:pPr>
      <w:r>
        <w:rPr>
          <w:rStyle w:val="af0"/>
        </w:rPr>
        <w:annotationRef/>
      </w:r>
      <w:r>
        <w:t>Это отсутствует или присутствует?</w:t>
      </w:r>
    </w:p>
  </w:comment>
  <w:comment w:id="62" w:author="Севрюков Сергей Юрьевич" w:date="2014-06-02T17:11:00Z" w:initials="ССЮ">
    <w:p w:rsidR="00BB4069" w:rsidRPr="00BB4069" w:rsidRDefault="00BB4069">
      <w:pPr>
        <w:pStyle w:val="a5"/>
      </w:pPr>
      <w:r>
        <w:rPr>
          <w:rStyle w:val="af0"/>
        </w:rPr>
        <w:annotationRef/>
      </w:r>
      <w:r>
        <w:t xml:space="preserve">За шифрование передаваемых данных отвечает </w:t>
      </w:r>
      <w:r>
        <w:rPr>
          <w:lang w:val="en-US"/>
        </w:rPr>
        <w:t>https</w:t>
      </w:r>
      <w:r w:rsidRPr="00BB4069">
        <w:t xml:space="preserve">, </w:t>
      </w:r>
      <w:r>
        <w:t>к примеру. Ведь не это ты имел в виду?</w:t>
      </w:r>
    </w:p>
  </w:comment>
  <w:comment w:id="63" w:author="Севрюков Сергей Юрьевич" w:date="2014-06-02T17:11:00Z" w:initials="ССЮ">
    <w:p w:rsidR="00F91EB6" w:rsidRDefault="00F91EB6">
      <w:pPr>
        <w:pStyle w:val="a5"/>
      </w:pPr>
      <w:r>
        <w:rPr>
          <w:rStyle w:val="af0"/>
        </w:rPr>
        <w:annotationRef/>
      </w:r>
      <w:r>
        <w:t>Такое это какое?</w:t>
      </w:r>
    </w:p>
  </w:comment>
  <w:comment w:id="64" w:author="Севрюков Сергей Юрьевич" w:date="2014-06-02T17:13:00Z" w:initials="ССЮ">
    <w:p w:rsidR="00F91EB6" w:rsidRDefault="00F91EB6">
      <w:pPr>
        <w:pStyle w:val="a5"/>
      </w:pPr>
      <w:r>
        <w:rPr>
          <w:rStyle w:val="af0"/>
        </w:rPr>
        <w:annotationRef/>
      </w:r>
      <w:proofErr w:type="gramStart"/>
      <w:r>
        <w:t>А</w:t>
      </w:r>
      <w:proofErr w:type="gramEnd"/>
      <w:r>
        <w:t xml:space="preserve"> какие существуют архитектуры и архитектуры чего? Существующие решения не позволяют это сделать? Есть тому подтверждения?</w:t>
      </w:r>
    </w:p>
  </w:comment>
  <w:comment w:id="65" w:author="Севрюков Сергей Юрьевич" w:date="2014-06-02T17:19:00Z" w:initials="ССЮ">
    <w:p w:rsidR="00F91EB6" w:rsidRDefault="00F91EB6">
      <w:pPr>
        <w:pStyle w:val="a5"/>
      </w:pPr>
      <w:r>
        <w:rPr>
          <w:rStyle w:val="af0"/>
        </w:rPr>
        <w:annotationRef/>
      </w:r>
      <w:r>
        <w:t>Для чего этот отступ?</w:t>
      </w:r>
    </w:p>
  </w:comment>
  <w:comment w:id="68" w:author="Севрюков Сергей Юрьевич" w:date="2014-06-02T17:24:00Z" w:initials="ССЮ">
    <w:p w:rsidR="00F91EB6" w:rsidRDefault="00F91EB6">
      <w:pPr>
        <w:pStyle w:val="a5"/>
      </w:pPr>
      <w:r>
        <w:rPr>
          <w:rStyle w:val="af0"/>
        </w:rPr>
        <w:annotationRef/>
      </w:r>
      <w:r>
        <w:t xml:space="preserve">Не </w:t>
      </w:r>
      <w:proofErr w:type="gramStart"/>
      <w:r>
        <w:t>согласен</w:t>
      </w:r>
      <w:proofErr w:type="gramEnd"/>
      <w:r>
        <w:t xml:space="preserve"> с выводами. Начну с конца. Создание собственного модуля продиктовано целью (см. свои же заявления).</w:t>
      </w:r>
    </w:p>
    <w:p w:rsidR="00F91EB6" w:rsidRDefault="00EC49EE">
      <w:pPr>
        <w:pStyle w:val="a5"/>
      </w:pPr>
      <w:r>
        <w:t xml:space="preserve">Шифрование имеет нулевую стоимость – это время, которое тратиться на процесс шифрования и расшифровки. В </w:t>
      </w:r>
      <w:proofErr w:type="gramStart"/>
      <w:r>
        <w:t>этом</w:t>
      </w:r>
      <w:proofErr w:type="gramEnd"/>
      <w:r>
        <w:t xml:space="preserve"> нельзя усматривать минус решений, которые используют шифрование для защиты данных.</w:t>
      </w:r>
    </w:p>
    <w:p w:rsidR="00EC49EE" w:rsidRDefault="00EC49EE">
      <w:pPr>
        <w:pStyle w:val="a5"/>
      </w:pPr>
      <w:r>
        <w:t>«Любые сервисы», «любые архитектуры» - откуда эти требования? «Собственный модуль» разве гарантирует поддержку «любого»?</w:t>
      </w:r>
    </w:p>
  </w:comment>
  <w:comment w:id="71" w:author="Севрюков Сергей Юрьевич" w:date="2014-06-02T17:25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 xml:space="preserve">Повторюсь, не </w:t>
      </w:r>
      <w:proofErr w:type="gramStart"/>
      <w:r>
        <w:t>согласен</w:t>
      </w:r>
      <w:proofErr w:type="gramEnd"/>
      <w:r>
        <w:t xml:space="preserve"> с этим.</w:t>
      </w:r>
    </w:p>
  </w:comment>
  <w:comment w:id="72" w:author="Севрюков Сергей Юрьевич" w:date="2014-06-02T17:27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 xml:space="preserve">Хочу обратить внимание, что ни в </w:t>
      </w:r>
      <w:proofErr w:type="gramStart"/>
      <w:r>
        <w:t>цели</w:t>
      </w:r>
      <w:proofErr w:type="gramEnd"/>
      <w:r>
        <w:t xml:space="preserve"> ни в постановки задачи, ни в требованиях этого нет.</w:t>
      </w:r>
    </w:p>
  </w:comment>
  <w:comment w:id="74" w:author="Севрюков Сергей Юрьевич" w:date="2014-06-02T17:29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>Не логично. Механизмы интеграции ПО должны быть независимыми от языка. Повторное использование кода (что имеет отношение к языкам) не равно интеграция.</w:t>
      </w:r>
    </w:p>
  </w:comment>
  <w:comment w:id="76" w:author="Севрюков Сергей Юрьевич" w:date="2014-06-02T17:30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>Вообще не понял о чём речь – пример можно?</w:t>
      </w:r>
    </w:p>
  </w:comment>
  <w:comment w:id="78" w:author="Севрюков Сергей Юрьевич" w:date="2014-06-02T17:31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 xml:space="preserve">А где их анализ? Как проанализированы требования </w:t>
      </w:r>
      <w:proofErr w:type="spellStart"/>
      <w:r>
        <w:t>трудозатратности</w:t>
      </w:r>
      <w:proofErr w:type="spellEnd"/>
      <w:r>
        <w:t xml:space="preserve"> и «облегчения нагрузки на канал»?</w:t>
      </w:r>
    </w:p>
  </w:comment>
  <w:comment w:id="79" w:author="Севрюков Сергей Юрьевич" w:date="2014-06-02T17:32:00Z" w:initials="ССЮ">
    <w:p w:rsidR="00EC49EE" w:rsidRDefault="00EC49EE">
      <w:pPr>
        <w:pStyle w:val="a5"/>
      </w:pPr>
      <w:r>
        <w:rPr>
          <w:rStyle w:val="af0"/>
        </w:rPr>
        <w:annotationRef/>
      </w:r>
      <w:r>
        <w:t>Если выбор и сделан, то выбор языка, а не технологии.</w:t>
      </w:r>
    </w:p>
  </w:comment>
  <w:comment w:id="80" w:author="Севрюков Сергей Юрьевич" w:date="2014-06-02T17:32:00Z" w:initials="ССЮ">
    <w:p w:rsidR="00EC49EE" w:rsidRDefault="00EC49EE">
      <w:pPr>
        <w:pStyle w:val="a5"/>
      </w:pPr>
      <w:r>
        <w:rPr>
          <w:rStyle w:val="af0"/>
        </w:rPr>
        <w:annotationRef/>
      </w:r>
      <w:r w:rsidR="00054957">
        <w:t>Личная форма. Предлагается.</w:t>
      </w:r>
    </w:p>
  </w:comment>
  <w:comment w:id="81" w:author="Севрюков Сергей Юрьевич" w:date="2014-06-02T17:33:00Z" w:initials="ССЮ">
    <w:p w:rsidR="00054957" w:rsidRDefault="00054957">
      <w:pPr>
        <w:pStyle w:val="a5"/>
      </w:pPr>
      <w:r>
        <w:rPr>
          <w:rStyle w:val="af0"/>
        </w:rPr>
        <w:annotationRef/>
      </w:r>
    </w:p>
  </w:comment>
  <w:comment w:id="82" w:author="Севрюков Сергей Юрьевич" w:date="2014-06-02T17:34:00Z" w:initials="ССЮ">
    <w:p w:rsidR="00054957" w:rsidRDefault="00054957">
      <w:pPr>
        <w:pStyle w:val="a5"/>
      </w:pPr>
      <w:r>
        <w:rPr>
          <w:rStyle w:val="af0"/>
        </w:rPr>
        <w:annotationRef/>
      </w:r>
    </w:p>
  </w:comment>
  <w:comment w:id="83" w:author="Севрюков Сергей Юрьевич" w:date="2014-06-02T17:34:00Z" w:initials="ССЮ">
    <w:p w:rsidR="00054957" w:rsidRDefault="00054957">
      <w:pPr>
        <w:pStyle w:val="a5"/>
      </w:pPr>
      <w:r>
        <w:rPr>
          <w:rStyle w:val="af0"/>
        </w:rPr>
        <w:annotationRef/>
      </w:r>
    </w:p>
  </w:comment>
  <w:comment w:id="84" w:author="Севрюков Сергей Юрьевич" w:date="2014-06-02T17:46:00Z" w:initials="ССЮ">
    <w:p w:rsidR="00F6632C" w:rsidRDefault="00F6632C">
      <w:pPr>
        <w:pStyle w:val="a5"/>
      </w:pPr>
      <w:r>
        <w:rPr>
          <w:rStyle w:val="af0"/>
        </w:rPr>
        <w:annotationRef/>
      </w:r>
      <w:r>
        <w:t xml:space="preserve">Складывается впечатление, что компьютер пользователя соединён с компьютером (другим) на который </w:t>
      </w:r>
      <w:proofErr w:type="gramStart"/>
      <w:r>
        <w:t>устанавливается клиент и добавляется</w:t>
      </w:r>
      <w:proofErr w:type="gramEnd"/>
      <w:r>
        <w:t xml:space="preserve"> ещё один компьютер, на который устанавливается модуль. Если я правильно понимаю, то во всех случаях всё находится на одном компьютере, поэтому такое взаиморасположение в описании архитектуры противоречиво. Тем </w:t>
      </w:r>
      <w:proofErr w:type="gramStart"/>
      <w:r>
        <w:t>более тяжелее</w:t>
      </w:r>
      <w:proofErr w:type="gramEnd"/>
      <w:r>
        <w:t xml:space="preserve"> понять какое участие ко всему этому имеет пользователь.</w:t>
      </w:r>
    </w:p>
  </w:comment>
  <w:comment w:id="85" w:author="Севрюков Сергей Юрьевич" w:date="2014-06-02T17:40:00Z" w:initials="ССЮ">
    <w:p w:rsidR="00054957" w:rsidRDefault="00054957">
      <w:pPr>
        <w:pStyle w:val="a5"/>
      </w:pPr>
      <w:r>
        <w:rPr>
          <w:rStyle w:val="af0"/>
        </w:rPr>
        <w:annotationRef/>
      </w:r>
      <w:r>
        <w:t>Этот вопрос ко всем вариантам: а где и как будут использоваться ключи для шифрования и расшифровки?</w:t>
      </w:r>
    </w:p>
  </w:comment>
  <w:comment w:id="86" w:author="Севрюков Сергей Юрьевич" w:date="2014-06-02T17:47:00Z" w:initials="ССЮ">
    <w:p w:rsidR="00054957" w:rsidRDefault="00054957">
      <w:pPr>
        <w:pStyle w:val="a5"/>
      </w:pPr>
      <w:r>
        <w:rPr>
          <w:rStyle w:val="af0"/>
        </w:rPr>
        <w:annotationRef/>
      </w:r>
      <w:r>
        <w:t>Какую роль здесь играет пользователь и его трудозатраты? Как трудозатраты пользователя и их потенциальные изменения связаны с открытым исходным кодом?</w:t>
      </w:r>
    </w:p>
    <w:p w:rsidR="00F6632C" w:rsidRDefault="00F6632C">
      <w:pPr>
        <w:pStyle w:val="a5"/>
      </w:pPr>
      <w:r>
        <w:t xml:space="preserve">Какие существуют трудозатраты у пользователя (что означает «мало отличаться от </w:t>
      </w:r>
      <w:proofErr w:type="gramStart"/>
      <w:r>
        <w:t>существующих</w:t>
      </w:r>
      <w:proofErr w:type="gramEnd"/>
      <w:r>
        <w:t>»?)</w:t>
      </w:r>
    </w:p>
  </w:comment>
  <w:comment w:id="87" w:author="Севрюков Сергей Юрьевич" w:date="2014-06-02T17:42:00Z" w:initials="ССЮ">
    <w:p w:rsidR="00054957" w:rsidRDefault="00054957">
      <w:pPr>
        <w:pStyle w:val="a5"/>
      </w:pPr>
      <w:r>
        <w:rPr>
          <w:rStyle w:val="af0"/>
        </w:rPr>
        <w:annotationRef/>
      </w:r>
      <w:r>
        <w:t>Нам это кому?</w:t>
      </w:r>
    </w:p>
  </w:comment>
  <w:comment w:id="88" w:author="Севрюков Сергей Юрьевич" w:date="2014-06-02T17:43:00Z" w:initials="ССЮ">
    <w:p w:rsidR="00F6632C" w:rsidRDefault="00F6632C">
      <w:pPr>
        <w:pStyle w:val="a5"/>
      </w:pPr>
      <w:r>
        <w:rPr>
          <w:rStyle w:val="af0"/>
        </w:rPr>
        <w:annotationRef/>
      </w:r>
      <w:r>
        <w:t>Опять производится поиск зависимости открытости кода и трудоёмкости</w:t>
      </w:r>
      <w:proofErr w:type="gramStart"/>
      <w:r>
        <w:t>… Н</w:t>
      </w:r>
      <w:proofErr w:type="gramEnd"/>
      <w:r>
        <w:t>е понятный анализ…</w:t>
      </w:r>
    </w:p>
  </w:comment>
  <w:comment w:id="92" w:author="Севрюков Сергей Юрьевич" w:date="2014-06-02T17:47:00Z" w:initials="ССЮ">
    <w:p w:rsidR="00F6632C" w:rsidRDefault="00F6632C">
      <w:pPr>
        <w:pStyle w:val="a5"/>
      </w:pPr>
      <w:r>
        <w:rPr>
          <w:rStyle w:val="af0"/>
        </w:rPr>
        <w:annotationRef/>
      </w:r>
      <w:r>
        <w:t>Мы это кто?</w:t>
      </w:r>
    </w:p>
  </w:comment>
  <w:comment w:id="91" w:author="Севрюков Сергей Юрьевич" w:date="2014-06-02T17:55:00Z" w:initials="ССЮ">
    <w:p w:rsidR="00093A77" w:rsidRDefault="00093A77">
      <w:pPr>
        <w:pStyle w:val="a5"/>
      </w:pPr>
      <w:r>
        <w:rPr>
          <w:rStyle w:val="af0"/>
        </w:rPr>
        <w:annotationRef/>
      </w:r>
      <w:r>
        <w:t>Вообще не понял! Дима, если решается задача шифрования хранимых данных, то этот вариант вообще не состоятелен. Если решается задача шифрования передаваемых данных, то только такой метод и будет возможен.</w:t>
      </w:r>
    </w:p>
  </w:comment>
  <w:comment w:id="93" w:author="Севрюков Сергей Юрьевич" w:date="2014-06-02T17:55:00Z" w:initials="ССЮ">
    <w:p w:rsidR="00093A77" w:rsidRDefault="00093A77">
      <w:pPr>
        <w:pStyle w:val="a5"/>
      </w:pPr>
      <w:r>
        <w:rPr>
          <w:rStyle w:val="af0"/>
        </w:rPr>
        <w:annotationRef/>
      </w:r>
      <w:r>
        <w:t>Откуда эти требования?</w:t>
      </w:r>
    </w:p>
  </w:comment>
  <w:comment w:id="95" w:author="Севрюков Сергей Юрьевич" w:date="2014-06-02T17:55:00Z" w:initials="ССЮ">
    <w:p w:rsidR="00093A77" w:rsidRDefault="00093A77">
      <w:pPr>
        <w:pStyle w:val="a5"/>
      </w:pPr>
      <w:r>
        <w:rPr>
          <w:rStyle w:val="af0"/>
        </w:rPr>
        <w:annotationRef/>
      </w:r>
    </w:p>
  </w:comment>
  <w:comment w:id="96" w:author="Севрюков Сергей Юрьевич" w:date="2014-06-02T17:57:00Z" w:initials="ССЮ">
    <w:p w:rsidR="00093A77" w:rsidRDefault="00093A77">
      <w:pPr>
        <w:pStyle w:val="a5"/>
      </w:pPr>
      <w:r>
        <w:rPr>
          <w:rStyle w:val="af0"/>
        </w:rPr>
        <w:annotationRef/>
      </w:r>
      <w:r>
        <w:t>Не теперь, а далее.</w:t>
      </w:r>
    </w:p>
  </w:comment>
  <w:comment w:id="97" w:author="Севрюков Сергей Юрьевич" w:date="2014-06-02T17:57:00Z" w:initials="ССЮ">
    <w:p w:rsidR="00093A77" w:rsidRDefault="00093A77">
      <w:pPr>
        <w:pStyle w:val="a5"/>
      </w:pPr>
      <w:r>
        <w:rPr>
          <w:rStyle w:val="af0"/>
        </w:rPr>
        <w:annotationRef/>
      </w:r>
      <w:r>
        <w:t>Модуля?</w:t>
      </w:r>
    </w:p>
  </w:comment>
  <w:comment w:id="98" w:author="Севрюков Сергей Юрьевич" w:date="2014-06-02T17:59:00Z" w:initials="ССЮ">
    <w:p w:rsidR="00093A77" w:rsidRPr="00093A77" w:rsidRDefault="00093A77">
      <w:pPr>
        <w:pStyle w:val="a5"/>
      </w:pPr>
      <w:r>
        <w:rPr>
          <w:rStyle w:val="af0"/>
        </w:rPr>
        <w:annotationRef/>
      </w:r>
      <w:r>
        <w:t>Правильно ли я понимаю, что результат можно будет использовать не на «любой платформе</w:t>
      </w:r>
      <w:r w:rsidRPr="00093A77">
        <w:t xml:space="preserve">| </w:t>
      </w:r>
      <w:r>
        <w:t xml:space="preserve"> архитектуре</w:t>
      </w:r>
      <w:r w:rsidRPr="00093A77">
        <w:t xml:space="preserve"> | </w:t>
      </w:r>
      <w:r>
        <w:t xml:space="preserve">системе», а только на </w:t>
      </w:r>
      <w:r>
        <w:rPr>
          <w:lang w:val="en-US"/>
        </w:rPr>
        <w:t>Linux</w:t>
      </w:r>
      <w:r w:rsidRPr="00093A77">
        <w:t xml:space="preserve">? </w:t>
      </w:r>
      <w:r>
        <w:t>А как же «борьба» за «любые» (см. комментарии выше)?</w:t>
      </w:r>
    </w:p>
  </w:comment>
  <w:comment w:id="99" w:author="Севрюков Сергей Юрьевич" w:date="2014-06-02T18:09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2" w:author="Севрюков Сергей Юрьевич" w:date="2014-06-02T18:10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4" w:author="Севрюков Сергей Юрьевич" w:date="2014-06-02T18:10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5" w:author="Севрюков Сергей Юрьевич" w:date="2014-06-02T18:13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6" w:author="Севрюков Сергей Юрьевич" w:date="2014-06-02T18:13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7" w:author="Севрюков Сергей Юрьевич" w:date="2014-06-02T18:14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8" w:author="Севрюков Сергей Юрьевич" w:date="2014-06-02T18:14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09" w:author="Севрюков Сергей Юрьевич" w:date="2014-06-02T18:14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0" w:author="Севрюков Сергей Юрьевич" w:date="2014-06-02T18:14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1" w:author="Севрюков Сергей Юрьевич" w:date="2014-06-02T18:14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2" w:author="Севрюков Сергей Юрьевич" w:date="2014-06-02T18:15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3" w:author="Севрюков Сергей Юрьевич" w:date="2014-06-02T18:15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4" w:author="Севрюков Сергей Юрьевич" w:date="2014-06-02T18:15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5" w:author="Севрюков Сергей Юрьевич" w:date="2014-06-02T18:15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6" w:author="Севрюков Сергей Юрьевич" w:date="2014-06-02T18:16:00Z" w:initials="ССЮ">
    <w:p w:rsidR="00E625AC" w:rsidRDefault="00E625AC">
      <w:pPr>
        <w:pStyle w:val="a5"/>
      </w:pPr>
      <w:r>
        <w:rPr>
          <w:rStyle w:val="af0"/>
        </w:rPr>
        <w:annotationRef/>
      </w:r>
    </w:p>
  </w:comment>
  <w:comment w:id="118" w:author="Севрюков Сергей Юрьевич" w:date="2014-06-02T18:17:00Z" w:initials="ССЮ">
    <w:p w:rsidR="00E625AC" w:rsidRDefault="00E625AC">
      <w:pPr>
        <w:pStyle w:val="a5"/>
      </w:pPr>
      <w:r>
        <w:rPr>
          <w:rStyle w:val="af0"/>
        </w:rPr>
        <w:annotationRef/>
      </w:r>
      <w:r>
        <w:t>Результаты обычно приводятся после тестирования</w:t>
      </w:r>
    </w:p>
  </w:comment>
  <w:comment w:id="119" w:author="Севрюков Сергей Юрьевич" w:date="2014-06-02T18:16:00Z" w:initials="ССЮ">
    <w:p w:rsidR="00E625AC" w:rsidRDefault="00E625AC">
      <w:pPr>
        <w:pStyle w:val="a5"/>
      </w:pPr>
      <w:r>
        <w:rPr>
          <w:rStyle w:val="af0"/>
        </w:rPr>
        <w:annotationRef/>
      </w:r>
      <w:r>
        <w:t>При или до?</w:t>
      </w:r>
    </w:p>
  </w:comment>
  <w:comment w:id="120" w:author="Севрюков Сергей Юрьевич" w:date="2014-06-02T18:17:00Z" w:initials="ССЮ">
    <w:p w:rsidR="00E625AC" w:rsidRDefault="00E625AC">
      <w:pPr>
        <w:pStyle w:val="a5"/>
      </w:pPr>
      <w:r>
        <w:rPr>
          <w:rStyle w:val="af0"/>
        </w:rPr>
        <w:annotationRef/>
      </w:r>
      <w:proofErr w:type="gramStart"/>
      <w:r>
        <w:t>В</w:t>
      </w:r>
      <w:proofErr w:type="gramEnd"/>
      <w:r>
        <w:t xml:space="preserve"> какой системе?</w:t>
      </w:r>
    </w:p>
  </w:comment>
  <w:comment w:id="121" w:author="Севрюков Сергей Юрьевич" w:date="2014-06-02T18:18:00Z" w:initials="ССЮ">
    <w:p w:rsidR="00E625AC" w:rsidRDefault="00E625AC">
      <w:pPr>
        <w:pStyle w:val="a5"/>
      </w:pPr>
      <w:r>
        <w:rPr>
          <w:rStyle w:val="af0"/>
        </w:rPr>
        <w:annotationRef/>
      </w:r>
      <w:r>
        <w:t xml:space="preserve">Лично для меня после прочтения не определено ни поведение, ни внимание на это поведение (что такое внимание </w:t>
      </w:r>
      <w:r w:rsidR="00747C63">
        <w:t>к поведению пользователя)?</w:t>
      </w:r>
    </w:p>
  </w:comment>
  <w:comment w:id="122" w:author="Севрюков Сергей Юрьевич" w:date="2014-06-02T18:19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t>Лично для меня нет.</w:t>
      </w:r>
    </w:p>
  </w:comment>
  <w:comment w:id="123" w:author="Севрюков Сергей Юрьевич" w:date="2014-06-02T18:20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t xml:space="preserve">Как </w:t>
      </w:r>
      <w:proofErr w:type="gramStart"/>
      <w:r>
        <w:t>разработанное</w:t>
      </w:r>
      <w:proofErr w:type="gramEnd"/>
      <w:r>
        <w:t xml:space="preserve"> ПО позволяет определить ресурсы? Это позволяет определить не прототип, а его тестирование (и то при условии, что прототип соответствует исследуемой системе, в чём я сомневаюсь).</w:t>
      </w:r>
    </w:p>
  </w:comment>
  <w:comment w:id="124" w:author="Севрюков Сергей Юрьевич" w:date="2014-06-02T18:21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rPr>
          <w:rStyle w:val="af0"/>
        </w:rPr>
        <w:t>Метод = скрипт?</w:t>
      </w:r>
    </w:p>
  </w:comment>
  <w:comment w:id="125" w:author="Севрюков Сергей Юрьевич" w:date="2014-06-02T18:21:00Z" w:initials="ССЮ">
    <w:p w:rsidR="00747C63" w:rsidRDefault="00747C63">
      <w:pPr>
        <w:pStyle w:val="a5"/>
      </w:pPr>
      <w:r>
        <w:rPr>
          <w:rStyle w:val="af0"/>
        </w:rPr>
        <w:annotationRef/>
      </w:r>
    </w:p>
  </w:comment>
  <w:comment w:id="126" w:author="Севрюков Сергей Юрьевич" w:date="2014-06-02T18:22:00Z" w:initials="ССЮ">
    <w:p w:rsidR="00747C63" w:rsidRDefault="00747C63">
      <w:pPr>
        <w:pStyle w:val="a5"/>
      </w:pPr>
      <w:r>
        <w:rPr>
          <w:rStyle w:val="af0"/>
        </w:rPr>
        <w:annotationRef/>
      </w:r>
      <w:proofErr w:type="spellStart"/>
      <w:r>
        <w:t>Докозательство</w:t>
      </w:r>
      <w:proofErr w:type="spellEnd"/>
      <w:r>
        <w:t>?</w:t>
      </w:r>
    </w:p>
  </w:comment>
  <w:comment w:id="128" w:author="Севрюков Сергей Юрьевич" w:date="2014-06-02T18:26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t>Это замеры, а не тестирование. Что является целью тестирования, если ты утверждаешь, что это тестирование?</w:t>
      </w:r>
    </w:p>
    <w:p w:rsidR="00747C63" w:rsidRDefault="00747C63">
      <w:pPr>
        <w:pStyle w:val="a5"/>
      </w:pPr>
      <w:r>
        <w:t>Обычно тестирование необходимо для того, чтобы проверить корректность и соответствие требованиям. У тебя проведённые измерения ни к одному из предъявленных требований не привязаны.</w:t>
      </w:r>
    </w:p>
  </w:comment>
  <w:comment w:id="129" w:author="Севрюков Сергей Юрьевич" w:date="2014-06-02T18:24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t>Что такое время выполнения программы? Есть, к примеру, время выполнения программой одного или группы методов, есть время загрузки программы, есть и время безостановочной работы программы (но это явно не то, что ты имел в виду).</w:t>
      </w:r>
    </w:p>
  </w:comment>
  <w:comment w:id="130" w:author="Севрюков Сергей Юрьевич" w:date="2014-06-02T18:27:00Z" w:initials="ССЮ">
    <w:p w:rsidR="00747C63" w:rsidRDefault="00747C63">
      <w:pPr>
        <w:pStyle w:val="a5"/>
      </w:pPr>
      <w:r>
        <w:rPr>
          <w:rStyle w:val="af0"/>
        </w:rPr>
        <w:annotationRef/>
      </w:r>
      <w:r>
        <w:t>Не аналитическое, а тем самым лишенное пользы наблюдение. Так и хочется спросить: и что?</w:t>
      </w:r>
    </w:p>
  </w:comment>
  <w:comment w:id="134" w:author="Севрюков Сергей Юрьевич" w:date="2014-06-02T18:29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Это соответствует достижению цели или есть среди требований?</w:t>
      </w:r>
    </w:p>
  </w:comment>
  <w:comment w:id="135" w:author="Севрюков Сергей Юрьевич" w:date="2014-06-02T18:29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Не увидел это в цели.</w:t>
      </w:r>
    </w:p>
  </w:comment>
  <w:comment w:id="136" w:author="Севрюков Сергей Юрьевич" w:date="2014-06-02T18:30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Вообще-то, это лучше делать раньше всего</w:t>
      </w:r>
    </w:p>
  </w:comment>
  <w:comment w:id="137" w:author="Севрюков Сергей Юрьевич" w:date="2014-06-02T18:31:00Z" w:initials="ССЮ">
    <w:p w:rsidR="00D619F7" w:rsidRDefault="00D619F7">
      <w:pPr>
        <w:pStyle w:val="a5"/>
      </w:pPr>
      <w:r>
        <w:rPr>
          <w:rStyle w:val="af0"/>
        </w:rPr>
        <w:annotationRef/>
      </w:r>
      <w:proofErr w:type="gramStart"/>
      <w:r>
        <w:t>Какие</w:t>
      </w:r>
      <w:proofErr w:type="gramEnd"/>
      <w:r>
        <w:t xml:space="preserve">, к примеру? Как определить достаточность </w:t>
      </w:r>
      <w:proofErr w:type="gramStart"/>
      <w:r>
        <w:t>интерфейса</w:t>
      </w:r>
      <w:proofErr w:type="gramEnd"/>
      <w:r>
        <w:t xml:space="preserve"> – какие требования предъявляются к интерфейсу</w:t>
      </w:r>
    </w:p>
  </w:comment>
  <w:comment w:id="138" w:author="Севрюков Сергей Юрьевич" w:date="2014-06-02T18:31:00Z" w:initials="ССЮ">
    <w:p w:rsidR="00D619F7" w:rsidRDefault="00D619F7">
      <w:pPr>
        <w:pStyle w:val="a5"/>
      </w:pPr>
      <w:r>
        <w:rPr>
          <w:rStyle w:val="af0"/>
        </w:rPr>
        <w:annotationRef/>
      </w:r>
    </w:p>
  </w:comment>
  <w:comment w:id="139" w:author="Севрюков Сергей Юрьевич" w:date="2014-06-02T18:32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Увеличить насколько, требования есть?</w:t>
      </w:r>
    </w:p>
  </w:comment>
  <w:comment w:id="140" w:author="Севрюков Сергей Юрьевич" w:date="2014-06-02T18:33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Функциональной зависимости? На вид графиков могут влиять цвет, разрешение форма, но не то, что ты пишешь.</w:t>
      </w:r>
    </w:p>
  </w:comment>
  <w:comment w:id="141" w:author="Севрюков Сергей Юрьевич" w:date="2014-06-02T18:33:00Z" w:initials="ССЮ">
    <w:p w:rsidR="00D619F7" w:rsidRDefault="00D619F7">
      <w:pPr>
        <w:pStyle w:val="a5"/>
      </w:pPr>
      <w:r>
        <w:rPr>
          <w:rStyle w:val="af0"/>
        </w:rPr>
        <w:annotationRef/>
      </w:r>
    </w:p>
  </w:comment>
  <w:comment w:id="142" w:author="Севрюков Сергей Юрьевич" w:date="2014-06-02T18:36:00Z" w:initials="ССЮ">
    <w:p w:rsidR="00D619F7" w:rsidRPr="00D619F7" w:rsidRDefault="00D619F7">
      <w:pPr>
        <w:pStyle w:val="a5"/>
      </w:pPr>
      <w:r>
        <w:rPr>
          <w:rStyle w:val="af0"/>
        </w:rPr>
        <w:annotationRef/>
      </w:r>
      <w:r>
        <w:t xml:space="preserve">Вычислять разницу на </w:t>
      </w:r>
      <w:proofErr w:type="gramStart"/>
      <w:r>
        <w:t>клиенте</w:t>
      </w:r>
      <w:proofErr w:type="gramEnd"/>
      <w:r>
        <w:t xml:space="preserve"> или на сервере – вот что мы сравниваем и вот в контексте чего сравниваются накладные расходы на сеть. Поэтому не разработанное решение выигрывает, а выбранный вариант поиска разницы. Хочу отметить, что ни безопасность, ни шифрование, о которых ты так много </w:t>
      </w:r>
      <w:proofErr w:type="gramStart"/>
      <w:r>
        <w:t>писал вначале к этому отношения не имеют</w:t>
      </w:r>
      <w:proofErr w:type="gramEnd"/>
      <w:r>
        <w:t>.</w:t>
      </w:r>
    </w:p>
  </w:comment>
  <w:comment w:id="144" w:author="Севрюков Сергей Юрьевич" w:date="2014-06-02T18:37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Согласен!</w:t>
      </w:r>
    </w:p>
  </w:comment>
  <w:comment w:id="145" w:author="Севрюков Сергей Юрьевич" w:date="2014-06-02T18:37:00Z" w:initials="ССЮ">
    <w:p w:rsidR="00D619F7" w:rsidRDefault="00D619F7">
      <w:pPr>
        <w:pStyle w:val="a5"/>
      </w:pPr>
      <w:r>
        <w:rPr>
          <w:rStyle w:val="af0"/>
        </w:rPr>
        <w:annotationRef/>
      </w:r>
      <w:r>
        <w:t>Не согласен!</w:t>
      </w:r>
    </w:p>
  </w:comment>
  <w:comment w:id="154" w:author="Севрюков Сергей Юрьевич" w:date="2014-06-02T18:38:00Z" w:initials="ССЮ">
    <w:p w:rsidR="00D619F7" w:rsidRDefault="00D619F7">
      <w:pPr>
        <w:pStyle w:val="a5"/>
      </w:pPr>
      <w:r>
        <w:rPr>
          <w:rStyle w:val="af0"/>
        </w:rPr>
        <w:annotationRef/>
      </w:r>
    </w:p>
  </w:comment>
  <w:comment w:id="156" w:author="Севрюков Сергей Юрьевич" w:date="2014-06-02T18:39:00Z" w:initials="ССЮ">
    <w:p w:rsidR="002E3AE4" w:rsidRDefault="002E3AE4">
      <w:pPr>
        <w:pStyle w:val="a5"/>
      </w:pPr>
      <w:r>
        <w:rPr>
          <w:rStyle w:val="af0"/>
        </w:rPr>
        <w:annotationRef/>
      </w:r>
      <w:r>
        <w:t xml:space="preserve">От включения кода в текст надо либо воздержаться (сделать ссылку на </w:t>
      </w:r>
      <w:proofErr w:type="spellStart"/>
      <w:r>
        <w:t>репо</w:t>
      </w:r>
      <w:proofErr w:type="spellEnd"/>
      <w:r>
        <w:t>), либо его надо отформатировать!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EF3" w:rsidRDefault="004F4EF3">
      <w:pPr>
        <w:spacing w:after="0" w:line="240" w:lineRule="auto"/>
      </w:pPr>
      <w:r>
        <w:separator/>
      </w:r>
    </w:p>
  </w:endnote>
  <w:endnote w:type="continuationSeparator" w:id="0">
    <w:p w:rsidR="004F4EF3" w:rsidRDefault="004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C04" w:rsidRDefault="00225C04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E3AE4"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EF3" w:rsidRDefault="004F4EF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F4EF3" w:rsidRDefault="004F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37D"/>
    <w:multiLevelType w:val="multilevel"/>
    <w:tmpl w:val="AA8C5A14"/>
    <w:lvl w:ilvl="0">
      <w:numFmt w:val="bullet"/>
      <w:lvlText w:val="●"/>
      <w:lvlJc w:val="left"/>
      <w:pPr>
        <w:ind w:left="284" w:firstLine="0"/>
      </w:pPr>
      <w:rPr>
        <w:u w:val="none"/>
      </w:rPr>
    </w:lvl>
    <w:lvl w:ilvl="1">
      <w:numFmt w:val="bullet"/>
      <w:lvlText w:val="○"/>
      <w:lvlJc w:val="left"/>
      <w:pPr>
        <w:ind w:left="1724" w:firstLine="0"/>
      </w:pPr>
      <w:rPr>
        <w:u w:val="none"/>
      </w:rPr>
    </w:lvl>
    <w:lvl w:ilvl="2">
      <w:numFmt w:val="bullet"/>
      <w:lvlText w:val="■"/>
      <w:lvlJc w:val="left"/>
      <w:pPr>
        <w:ind w:left="3164" w:firstLine="0"/>
      </w:pPr>
      <w:rPr>
        <w:u w:val="none"/>
      </w:rPr>
    </w:lvl>
    <w:lvl w:ilvl="3">
      <w:numFmt w:val="bullet"/>
      <w:lvlText w:val="●"/>
      <w:lvlJc w:val="left"/>
      <w:pPr>
        <w:ind w:left="4604" w:firstLine="0"/>
      </w:pPr>
      <w:rPr>
        <w:u w:val="none"/>
      </w:rPr>
    </w:lvl>
    <w:lvl w:ilvl="4">
      <w:numFmt w:val="bullet"/>
      <w:lvlText w:val="○"/>
      <w:lvlJc w:val="left"/>
      <w:pPr>
        <w:ind w:left="6044" w:firstLine="0"/>
      </w:pPr>
      <w:rPr>
        <w:u w:val="none"/>
      </w:rPr>
    </w:lvl>
    <w:lvl w:ilvl="5">
      <w:numFmt w:val="bullet"/>
      <w:lvlText w:val="■"/>
      <w:lvlJc w:val="left"/>
      <w:pPr>
        <w:ind w:left="7484" w:firstLine="0"/>
      </w:pPr>
      <w:rPr>
        <w:u w:val="none"/>
      </w:rPr>
    </w:lvl>
    <w:lvl w:ilvl="6">
      <w:numFmt w:val="bullet"/>
      <w:lvlText w:val="●"/>
      <w:lvlJc w:val="left"/>
      <w:pPr>
        <w:ind w:left="8924" w:firstLine="0"/>
      </w:pPr>
      <w:rPr>
        <w:u w:val="none"/>
      </w:rPr>
    </w:lvl>
    <w:lvl w:ilvl="7">
      <w:numFmt w:val="bullet"/>
      <w:lvlText w:val="○"/>
      <w:lvlJc w:val="left"/>
      <w:pPr>
        <w:ind w:left="10364" w:firstLine="0"/>
      </w:pPr>
      <w:rPr>
        <w:u w:val="none"/>
      </w:rPr>
    </w:lvl>
    <w:lvl w:ilvl="8">
      <w:numFmt w:val="bullet"/>
      <w:lvlText w:val="■"/>
      <w:lvlJc w:val="left"/>
      <w:pPr>
        <w:ind w:left="11804" w:firstLine="0"/>
      </w:pPr>
      <w:rPr>
        <w:u w:val="none"/>
      </w:rPr>
    </w:lvl>
  </w:abstractNum>
  <w:abstractNum w:abstractNumId="1">
    <w:nsid w:val="0308053B"/>
    <w:multiLevelType w:val="multilevel"/>
    <w:tmpl w:val="B2E6B3D0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">
    <w:nsid w:val="05CB62C1"/>
    <w:multiLevelType w:val="multilevel"/>
    <w:tmpl w:val="A29CB634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">
    <w:nsid w:val="08096F27"/>
    <w:multiLevelType w:val="multilevel"/>
    <w:tmpl w:val="E89EBC8C"/>
    <w:lvl w:ilvl="0">
      <w:numFmt w:val="bullet"/>
      <w:lvlText w:val="●"/>
      <w:lvlJc w:val="left"/>
      <w:pPr>
        <w:ind w:left="2520" w:firstLine="0"/>
      </w:pPr>
      <w:rPr>
        <w:u w:val="none"/>
      </w:rPr>
    </w:lvl>
    <w:lvl w:ilvl="1">
      <w:numFmt w:val="bullet"/>
      <w:lvlText w:val="○"/>
      <w:lvlJc w:val="left"/>
      <w:pPr>
        <w:ind w:left="3960" w:firstLine="0"/>
      </w:pPr>
      <w:rPr>
        <w:u w:val="none"/>
      </w:rPr>
    </w:lvl>
    <w:lvl w:ilvl="2">
      <w:numFmt w:val="bullet"/>
      <w:lvlText w:val="■"/>
      <w:lvlJc w:val="left"/>
      <w:pPr>
        <w:ind w:left="5400" w:firstLine="0"/>
      </w:pPr>
      <w:rPr>
        <w:u w:val="none"/>
      </w:rPr>
    </w:lvl>
    <w:lvl w:ilvl="3">
      <w:numFmt w:val="bullet"/>
      <w:lvlText w:val="●"/>
      <w:lvlJc w:val="left"/>
      <w:pPr>
        <w:ind w:left="6840" w:firstLine="0"/>
      </w:pPr>
      <w:rPr>
        <w:u w:val="none"/>
      </w:rPr>
    </w:lvl>
    <w:lvl w:ilvl="4">
      <w:numFmt w:val="bullet"/>
      <w:lvlText w:val="○"/>
      <w:lvlJc w:val="left"/>
      <w:pPr>
        <w:ind w:left="8280" w:firstLine="0"/>
      </w:pPr>
      <w:rPr>
        <w:u w:val="none"/>
      </w:rPr>
    </w:lvl>
    <w:lvl w:ilvl="5">
      <w:numFmt w:val="bullet"/>
      <w:lvlText w:val="■"/>
      <w:lvlJc w:val="left"/>
      <w:pPr>
        <w:ind w:left="9720" w:firstLine="0"/>
      </w:pPr>
      <w:rPr>
        <w:u w:val="none"/>
      </w:rPr>
    </w:lvl>
    <w:lvl w:ilvl="6">
      <w:numFmt w:val="bullet"/>
      <w:lvlText w:val="●"/>
      <w:lvlJc w:val="left"/>
      <w:pPr>
        <w:ind w:left="11160" w:firstLine="0"/>
      </w:pPr>
      <w:rPr>
        <w:u w:val="none"/>
      </w:rPr>
    </w:lvl>
    <w:lvl w:ilvl="7">
      <w:numFmt w:val="bullet"/>
      <w:lvlText w:val="○"/>
      <w:lvlJc w:val="left"/>
      <w:pPr>
        <w:ind w:left="12600" w:firstLine="0"/>
      </w:pPr>
      <w:rPr>
        <w:u w:val="none"/>
      </w:rPr>
    </w:lvl>
    <w:lvl w:ilvl="8">
      <w:numFmt w:val="bullet"/>
      <w:lvlText w:val="■"/>
      <w:lvlJc w:val="left"/>
      <w:pPr>
        <w:ind w:left="14040" w:firstLine="0"/>
      </w:pPr>
      <w:rPr>
        <w:u w:val="none"/>
      </w:rPr>
    </w:lvl>
  </w:abstractNum>
  <w:abstractNum w:abstractNumId="4">
    <w:nsid w:val="0A0516A0"/>
    <w:multiLevelType w:val="multilevel"/>
    <w:tmpl w:val="6B1C7588"/>
    <w:lvl w:ilvl="0">
      <w:numFmt w:val="bullet"/>
      <w:lvlText w:val="●"/>
      <w:lvlJc w:val="left"/>
      <w:pPr>
        <w:ind w:left="2520" w:firstLine="0"/>
      </w:pPr>
      <w:rPr>
        <w:u w:val="none"/>
      </w:rPr>
    </w:lvl>
    <w:lvl w:ilvl="1">
      <w:numFmt w:val="bullet"/>
      <w:lvlText w:val="○"/>
      <w:lvlJc w:val="left"/>
      <w:pPr>
        <w:ind w:left="3960" w:firstLine="0"/>
      </w:pPr>
      <w:rPr>
        <w:u w:val="none"/>
      </w:rPr>
    </w:lvl>
    <w:lvl w:ilvl="2">
      <w:numFmt w:val="bullet"/>
      <w:lvlText w:val="■"/>
      <w:lvlJc w:val="left"/>
      <w:pPr>
        <w:ind w:left="5400" w:firstLine="0"/>
      </w:pPr>
      <w:rPr>
        <w:u w:val="none"/>
      </w:rPr>
    </w:lvl>
    <w:lvl w:ilvl="3">
      <w:numFmt w:val="bullet"/>
      <w:lvlText w:val="●"/>
      <w:lvlJc w:val="left"/>
      <w:pPr>
        <w:ind w:left="6840" w:firstLine="0"/>
      </w:pPr>
      <w:rPr>
        <w:u w:val="none"/>
      </w:rPr>
    </w:lvl>
    <w:lvl w:ilvl="4">
      <w:numFmt w:val="bullet"/>
      <w:lvlText w:val="○"/>
      <w:lvlJc w:val="left"/>
      <w:pPr>
        <w:ind w:left="8280" w:firstLine="0"/>
      </w:pPr>
      <w:rPr>
        <w:u w:val="none"/>
      </w:rPr>
    </w:lvl>
    <w:lvl w:ilvl="5">
      <w:numFmt w:val="bullet"/>
      <w:lvlText w:val="■"/>
      <w:lvlJc w:val="left"/>
      <w:pPr>
        <w:ind w:left="9720" w:firstLine="0"/>
      </w:pPr>
      <w:rPr>
        <w:u w:val="none"/>
      </w:rPr>
    </w:lvl>
    <w:lvl w:ilvl="6">
      <w:numFmt w:val="bullet"/>
      <w:lvlText w:val="●"/>
      <w:lvlJc w:val="left"/>
      <w:pPr>
        <w:ind w:left="11160" w:firstLine="0"/>
      </w:pPr>
      <w:rPr>
        <w:u w:val="none"/>
      </w:rPr>
    </w:lvl>
    <w:lvl w:ilvl="7">
      <w:numFmt w:val="bullet"/>
      <w:lvlText w:val="○"/>
      <w:lvlJc w:val="left"/>
      <w:pPr>
        <w:ind w:left="12600" w:firstLine="0"/>
      </w:pPr>
      <w:rPr>
        <w:u w:val="none"/>
      </w:rPr>
    </w:lvl>
    <w:lvl w:ilvl="8">
      <w:numFmt w:val="bullet"/>
      <w:lvlText w:val="■"/>
      <w:lvlJc w:val="left"/>
      <w:pPr>
        <w:ind w:left="14040" w:firstLine="0"/>
      </w:pPr>
      <w:rPr>
        <w:u w:val="none"/>
      </w:rPr>
    </w:lvl>
  </w:abstractNum>
  <w:abstractNum w:abstractNumId="5">
    <w:nsid w:val="0AA76D3C"/>
    <w:multiLevelType w:val="multilevel"/>
    <w:tmpl w:val="B3147B90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6">
    <w:nsid w:val="0DC56A4C"/>
    <w:multiLevelType w:val="multilevel"/>
    <w:tmpl w:val="53BCCD34"/>
    <w:lvl w:ilvl="0">
      <w:start w:val="1"/>
      <w:numFmt w:val="decimal"/>
      <w:lvlText w:val="%1."/>
      <w:lvlJc w:val="left"/>
      <w:pPr>
        <w:ind w:left="284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7">
    <w:nsid w:val="16A43688"/>
    <w:multiLevelType w:val="multilevel"/>
    <w:tmpl w:val="7744C604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8">
    <w:nsid w:val="174557C9"/>
    <w:multiLevelType w:val="multilevel"/>
    <w:tmpl w:val="2044115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9">
    <w:nsid w:val="1D9346F4"/>
    <w:multiLevelType w:val="multilevel"/>
    <w:tmpl w:val="8406569C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0">
    <w:nsid w:val="213946B5"/>
    <w:multiLevelType w:val="multilevel"/>
    <w:tmpl w:val="A23C74A2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1">
    <w:nsid w:val="26AD6294"/>
    <w:multiLevelType w:val="multilevel"/>
    <w:tmpl w:val="2146DE36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2">
    <w:nsid w:val="296D7DC2"/>
    <w:multiLevelType w:val="multilevel"/>
    <w:tmpl w:val="C4D6F304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3">
    <w:nsid w:val="2A2F0E8A"/>
    <w:multiLevelType w:val="multilevel"/>
    <w:tmpl w:val="F96AFE7E"/>
    <w:lvl w:ilvl="0">
      <w:numFmt w:val="bullet"/>
      <w:lvlText w:val="●"/>
      <w:lvlJc w:val="left"/>
      <w:pPr>
        <w:ind w:left="2520" w:firstLine="0"/>
      </w:pPr>
      <w:rPr>
        <w:u w:val="none"/>
      </w:rPr>
    </w:lvl>
    <w:lvl w:ilvl="1">
      <w:numFmt w:val="bullet"/>
      <w:lvlText w:val="○"/>
      <w:lvlJc w:val="left"/>
      <w:pPr>
        <w:ind w:left="3960" w:firstLine="0"/>
      </w:pPr>
      <w:rPr>
        <w:u w:val="none"/>
      </w:rPr>
    </w:lvl>
    <w:lvl w:ilvl="2">
      <w:numFmt w:val="bullet"/>
      <w:lvlText w:val="■"/>
      <w:lvlJc w:val="left"/>
      <w:pPr>
        <w:ind w:left="5400" w:firstLine="0"/>
      </w:pPr>
      <w:rPr>
        <w:u w:val="none"/>
      </w:rPr>
    </w:lvl>
    <w:lvl w:ilvl="3">
      <w:numFmt w:val="bullet"/>
      <w:lvlText w:val="●"/>
      <w:lvlJc w:val="left"/>
      <w:pPr>
        <w:ind w:left="6840" w:firstLine="0"/>
      </w:pPr>
      <w:rPr>
        <w:u w:val="none"/>
      </w:rPr>
    </w:lvl>
    <w:lvl w:ilvl="4">
      <w:numFmt w:val="bullet"/>
      <w:lvlText w:val="○"/>
      <w:lvlJc w:val="left"/>
      <w:pPr>
        <w:ind w:left="8280" w:firstLine="0"/>
      </w:pPr>
      <w:rPr>
        <w:u w:val="none"/>
      </w:rPr>
    </w:lvl>
    <w:lvl w:ilvl="5">
      <w:numFmt w:val="bullet"/>
      <w:lvlText w:val="■"/>
      <w:lvlJc w:val="left"/>
      <w:pPr>
        <w:ind w:left="9720" w:firstLine="0"/>
      </w:pPr>
      <w:rPr>
        <w:u w:val="none"/>
      </w:rPr>
    </w:lvl>
    <w:lvl w:ilvl="6">
      <w:numFmt w:val="bullet"/>
      <w:lvlText w:val="●"/>
      <w:lvlJc w:val="left"/>
      <w:pPr>
        <w:ind w:left="11160" w:firstLine="0"/>
      </w:pPr>
      <w:rPr>
        <w:u w:val="none"/>
      </w:rPr>
    </w:lvl>
    <w:lvl w:ilvl="7">
      <w:numFmt w:val="bullet"/>
      <w:lvlText w:val="○"/>
      <w:lvlJc w:val="left"/>
      <w:pPr>
        <w:ind w:left="12600" w:firstLine="0"/>
      </w:pPr>
      <w:rPr>
        <w:u w:val="none"/>
      </w:rPr>
    </w:lvl>
    <w:lvl w:ilvl="8">
      <w:numFmt w:val="bullet"/>
      <w:lvlText w:val="■"/>
      <w:lvlJc w:val="left"/>
      <w:pPr>
        <w:ind w:left="14040" w:firstLine="0"/>
      </w:pPr>
      <w:rPr>
        <w:u w:val="none"/>
      </w:rPr>
    </w:lvl>
  </w:abstractNum>
  <w:abstractNum w:abstractNumId="14">
    <w:nsid w:val="2CFE5003"/>
    <w:multiLevelType w:val="multilevel"/>
    <w:tmpl w:val="AD66AC9C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12600" w:firstLine="0"/>
      </w:pPr>
      <w:rPr>
        <w:u w:val="none"/>
      </w:rPr>
    </w:lvl>
  </w:abstractNum>
  <w:abstractNum w:abstractNumId="15">
    <w:nsid w:val="30C235C4"/>
    <w:multiLevelType w:val="multilevel"/>
    <w:tmpl w:val="A008F2B2"/>
    <w:lvl w:ilvl="0">
      <w:numFmt w:val="bullet"/>
      <w:lvlText w:val="●"/>
      <w:lvlJc w:val="left"/>
      <w:pPr>
        <w:ind w:left="2520" w:firstLine="0"/>
      </w:pPr>
      <w:rPr>
        <w:u w:val="none"/>
      </w:rPr>
    </w:lvl>
    <w:lvl w:ilvl="1">
      <w:numFmt w:val="bullet"/>
      <w:lvlText w:val="○"/>
      <w:lvlJc w:val="left"/>
      <w:pPr>
        <w:ind w:left="3960" w:firstLine="0"/>
      </w:pPr>
      <w:rPr>
        <w:u w:val="none"/>
      </w:rPr>
    </w:lvl>
    <w:lvl w:ilvl="2">
      <w:numFmt w:val="bullet"/>
      <w:lvlText w:val="■"/>
      <w:lvlJc w:val="left"/>
      <w:pPr>
        <w:ind w:left="5400" w:firstLine="0"/>
      </w:pPr>
      <w:rPr>
        <w:u w:val="none"/>
      </w:rPr>
    </w:lvl>
    <w:lvl w:ilvl="3">
      <w:numFmt w:val="bullet"/>
      <w:lvlText w:val="●"/>
      <w:lvlJc w:val="left"/>
      <w:pPr>
        <w:ind w:left="6840" w:firstLine="0"/>
      </w:pPr>
      <w:rPr>
        <w:u w:val="none"/>
      </w:rPr>
    </w:lvl>
    <w:lvl w:ilvl="4">
      <w:numFmt w:val="bullet"/>
      <w:lvlText w:val="○"/>
      <w:lvlJc w:val="left"/>
      <w:pPr>
        <w:ind w:left="8280" w:firstLine="0"/>
      </w:pPr>
      <w:rPr>
        <w:u w:val="none"/>
      </w:rPr>
    </w:lvl>
    <w:lvl w:ilvl="5">
      <w:numFmt w:val="bullet"/>
      <w:lvlText w:val="■"/>
      <w:lvlJc w:val="left"/>
      <w:pPr>
        <w:ind w:left="9720" w:firstLine="0"/>
      </w:pPr>
      <w:rPr>
        <w:u w:val="none"/>
      </w:rPr>
    </w:lvl>
    <w:lvl w:ilvl="6">
      <w:numFmt w:val="bullet"/>
      <w:lvlText w:val="●"/>
      <w:lvlJc w:val="left"/>
      <w:pPr>
        <w:ind w:left="11160" w:firstLine="0"/>
      </w:pPr>
      <w:rPr>
        <w:u w:val="none"/>
      </w:rPr>
    </w:lvl>
    <w:lvl w:ilvl="7">
      <w:numFmt w:val="bullet"/>
      <w:lvlText w:val="○"/>
      <w:lvlJc w:val="left"/>
      <w:pPr>
        <w:ind w:left="12600" w:firstLine="0"/>
      </w:pPr>
      <w:rPr>
        <w:u w:val="none"/>
      </w:rPr>
    </w:lvl>
    <w:lvl w:ilvl="8">
      <w:numFmt w:val="bullet"/>
      <w:lvlText w:val="■"/>
      <w:lvlJc w:val="left"/>
      <w:pPr>
        <w:ind w:left="14040" w:firstLine="0"/>
      </w:pPr>
      <w:rPr>
        <w:u w:val="none"/>
      </w:rPr>
    </w:lvl>
  </w:abstractNum>
  <w:abstractNum w:abstractNumId="16">
    <w:nsid w:val="311E14CD"/>
    <w:multiLevelType w:val="multilevel"/>
    <w:tmpl w:val="7D745A4E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7">
    <w:nsid w:val="35D1419D"/>
    <w:multiLevelType w:val="multilevel"/>
    <w:tmpl w:val="B0EE3B64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18">
    <w:nsid w:val="3EB13D0A"/>
    <w:multiLevelType w:val="multilevel"/>
    <w:tmpl w:val="C7EAD03A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19">
    <w:nsid w:val="3F990E91"/>
    <w:multiLevelType w:val="multilevel"/>
    <w:tmpl w:val="F4CA7F82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0">
    <w:nsid w:val="40B40213"/>
    <w:multiLevelType w:val="multilevel"/>
    <w:tmpl w:val="66428C02"/>
    <w:lvl w:ilvl="0">
      <w:numFmt w:val="bullet"/>
      <w:lvlText w:val="●"/>
      <w:lvlJc w:val="left"/>
      <w:pPr>
        <w:ind w:left="71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1">
    <w:nsid w:val="49160C73"/>
    <w:multiLevelType w:val="multilevel"/>
    <w:tmpl w:val="B40CCF58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851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22">
    <w:nsid w:val="4BD0260D"/>
    <w:multiLevelType w:val="multilevel"/>
    <w:tmpl w:val="E5E05120"/>
    <w:lvl w:ilvl="0">
      <w:numFmt w:val="bullet"/>
      <w:lvlText w:val="●"/>
      <w:lvlJc w:val="left"/>
      <w:pPr>
        <w:ind w:left="2520" w:firstLine="0"/>
      </w:pPr>
      <w:rPr>
        <w:u w:val="none"/>
      </w:rPr>
    </w:lvl>
    <w:lvl w:ilvl="1">
      <w:numFmt w:val="bullet"/>
      <w:lvlText w:val="○"/>
      <w:lvlJc w:val="left"/>
      <w:pPr>
        <w:ind w:left="3960" w:firstLine="0"/>
      </w:pPr>
      <w:rPr>
        <w:u w:val="none"/>
      </w:rPr>
    </w:lvl>
    <w:lvl w:ilvl="2">
      <w:numFmt w:val="bullet"/>
      <w:lvlText w:val="■"/>
      <w:lvlJc w:val="left"/>
      <w:pPr>
        <w:ind w:left="5400" w:firstLine="0"/>
      </w:pPr>
      <w:rPr>
        <w:u w:val="none"/>
      </w:rPr>
    </w:lvl>
    <w:lvl w:ilvl="3">
      <w:numFmt w:val="bullet"/>
      <w:lvlText w:val="●"/>
      <w:lvlJc w:val="left"/>
      <w:pPr>
        <w:ind w:left="6840" w:firstLine="0"/>
      </w:pPr>
      <w:rPr>
        <w:u w:val="none"/>
      </w:rPr>
    </w:lvl>
    <w:lvl w:ilvl="4">
      <w:numFmt w:val="bullet"/>
      <w:lvlText w:val="○"/>
      <w:lvlJc w:val="left"/>
      <w:pPr>
        <w:ind w:left="8280" w:firstLine="0"/>
      </w:pPr>
      <w:rPr>
        <w:u w:val="none"/>
      </w:rPr>
    </w:lvl>
    <w:lvl w:ilvl="5">
      <w:numFmt w:val="bullet"/>
      <w:lvlText w:val="■"/>
      <w:lvlJc w:val="left"/>
      <w:pPr>
        <w:ind w:left="9720" w:firstLine="0"/>
      </w:pPr>
      <w:rPr>
        <w:u w:val="none"/>
      </w:rPr>
    </w:lvl>
    <w:lvl w:ilvl="6">
      <w:numFmt w:val="bullet"/>
      <w:lvlText w:val="●"/>
      <w:lvlJc w:val="left"/>
      <w:pPr>
        <w:ind w:left="11160" w:firstLine="0"/>
      </w:pPr>
      <w:rPr>
        <w:u w:val="none"/>
      </w:rPr>
    </w:lvl>
    <w:lvl w:ilvl="7">
      <w:numFmt w:val="bullet"/>
      <w:lvlText w:val="○"/>
      <w:lvlJc w:val="left"/>
      <w:pPr>
        <w:ind w:left="12600" w:firstLine="0"/>
      </w:pPr>
      <w:rPr>
        <w:u w:val="none"/>
      </w:rPr>
    </w:lvl>
    <w:lvl w:ilvl="8">
      <w:numFmt w:val="bullet"/>
      <w:lvlText w:val="■"/>
      <w:lvlJc w:val="left"/>
      <w:pPr>
        <w:ind w:left="14040" w:firstLine="0"/>
      </w:pPr>
      <w:rPr>
        <w:u w:val="none"/>
      </w:rPr>
    </w:lvl>
  </w:abstractNum>
  <w:abstractNum w:abstractNumId="23">
    <w:nsid w:val="4D39564F"/>
    <w:multiLevelType w:val="multilevel"/>
    <w:tmpl w:val="D65C0ED0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4">
    <w:nsid w:val="50714AED"/>
    <w:multiLevelType w:val="multilevel"/>
    <w:tmpl w:val="47A2A4FA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5">
    <w:nsid w:val="553E768A"/>
    <w:multiLevelType w:val="multilevel"/>
    <w:tmpl w:val="A9049A5C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6">
    <w:nsid w:val="55A71D87"/>
    <w:multiLevelType w:val="multilevel"/>
    <w:tmpl w:val="10620308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27">
    <w:nsid w:val="560F4A9E"/>
    <w:multiLevelType w:val="multilevel"/>
    <w:tmpl w:val="CD1A1BDC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8">
    <w:nsid w:val="563F6465"/>
    <w:multiLevelType w:val="multilevel"/>
    <w:tmpl w:val="92A67C24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29">
    <w:nsid w:val="58630FA2"/>
    <w:multiLevelType w:val="multilevel"/>
    <w:tmpl w:val="ECFAD53E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30">
    <w:nsid w:val="5C2D7256"/>
    <w:multiLevelType w:val="multilevel"/>
    <w:tmpl w:val="52BA02F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1">
    <w:nsid w:val="5DC767C7"/>
    <w:multiLevelType w:val="multilevel"/>
    <w:tmpl w:val="30663D5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2">
    <w:nsid w:val="60BE1F35"/>
    <w:multiLevelType w:val="multilevel"/>
    <w:tmpl w:val="E1561D0A"/>
    <w:lvl w:ilvl="0">
      <w:start w:val="1"/>
      <w:numFmt w:val="decimal"/>
      <w:lvlText w:val="%1."/>
      <w:lvlJc w:val="left"/>
      <w:pPr>
        <w:ind w:left="108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520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540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6840" w:firstLine="0"/>
      </w:pPr>
      <w:rPr>
        <w:u w:val="none"/>
      </w:rPr>
    </w:lvl>
    <w:lvl w:ilvl="5">
      <w:start w:val="1"/>
      <w:numFmt w:val="lowerRoman"/>
      <w:lvlText w:val="%6."/>
      <w:lvlJc w:val="right"/>
      <w:pPr>
        <w:ind w:left="82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97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11160" w:firstLine="0"/>
      </w:pPr>
      <w:rPr>
        <w:u w:val="none"/>
      </w:rPr>
    </w:lvl>
    <w:lvl w:ilvl="8">
      <w:start w:val="1"/>
      <w:numFmt w:val="lowerRoman"/>
      <w:lvlText w:val="%9."/>
      <w:lvlJc w:val="right"/>
      <w:pPr>
        <w:ind w:left="12600" w:firstLine="0"/>
      </w:pPr>
      <w:rPr>
        <w:u w:val="none"/>
      </w:rPr>
    </w:lvl>
  </w:abstractNum>
  <w:abstractNum w:abstractNumId="33">
    <w:nsid w:val="622E4A52"/>
    <w:multiLevelType w:val="multilevel"/>
    <w:tmpl w:val="F1B660A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4">
    <w:nsid w:val="658B6070"/>
    <w:multiLevelType w:val="multilevel"/>
    <w:tmpl w:val="02B40CE4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5">
    <w:nsid w:val="6AA33D4C"/>
    <w:multiLevelType w:val="multilevel"/>
    <w:tmpl w:val="786410EE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6">
    <w:nsid w:val="6BD22D31"/>
    <w:multiLevelType w:val="multilevel"/>
    <w:tmpl w:val="BE7ABF80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7">
    <w:nsid w:val="71243898"/>
    <w:multiLevelType w:val="multilevel"/>
    <w:tmpl w:val="E1701326"/>
    <w:lvl w:ilvl="0">
      <w:numFmt w:val="bullet"/>
      <w:lvlText w:val="●"/>
      <w:lvlJc w:val="left"/>
      <w:pPr>
        <w:ind w:left="1080" w:firstLine="0"/>
      </w:pPr>
      <w:rPr>
        <w:rFonts w:ascii="Times New Roman" w:hAnsi="Times New Roman" w:cs="Times New Roman"/>
        <w:sz w:val="28"/>
        <w:szCs w:val="28"/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8">
    <w:nsid w:val="77FC57CF"/>
    <w:multiLevelType w:val="multilevel"/>
    <w:tmpl w:val="B77EF878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39">
    <w:nsid w:val="78AC2A65"/>
    <w:multiLevelType w:val="multilevel"/>
    <w:tmpl w:val="2C788236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abstractNum w:abstractNumId="40">
    <w:nsid w:val="7FC154FE"/>
    <w:multiLevelType w:val="multilevel"/>
    <w:tmpl w:val="D11216FC"/>
    <w:lvl w:ilvl="0">
      <w:numFmt w:val="bullet"/>
      <w:lvlText w:val="●"/>
      <w:lvlJc w:val="left"/>
      <w:pPr>
        <w:ind w:left="1080" w:firstLine="0"/>
      </w:pPr>
      <w:rPr>
        <w:u w:val="none"/>
      </w:rPr>
    </w:lvl>
    <w:lvl w:ilvl="1">
      <w:numFmt w:val="bullet"/>
      <w:lvlText w:val="○"/>
      <w:lvlJc w:val="left"/>
      <w:pPr>
        <w:ind w:left="2520" w:firstLine="0"/>
      </w:pPr>
      <w:rPr>
        <w:u w:val="none"/>
      </w:rPr>
    </w:lvl>
    <w:lvl w:ilvl="2">
      <w:numFmt w:val="bullet"/>
      <w:lvlText w:val="■"/>
      <w:lvlJc w:val="left"/>
      <w:pPr>
        <w:ind w:left="3960" w:firstLine="0"/>
      </w:pPr>
      <w:rPr>
        <w:u w:val="none"/>
      </w:rPr>
    </w:lvl>
    <w:lvl w:ilvl="3">
      <w:numFmt w:val="bullet"/>
      <w:lvlText w:val="●"/>
      <w:lvlJc w:val="left"/>
      <w:pPr>
        <w:ind w:left="5400" w:firstLine="0"/>
      </w:pPr>
      <w:rPr>
        <w:u w:val="none"/>
      </w:rPr>
    </w:lvl>
    <w:lvl w:ilvl="4">
      <w:numFmt w:val="bullet"/>
      <w:lvlText w:val="○"/>
      <w:lvlJc w:val="left"/>
      <w:pPr>
        <w:ind w:left="6840" w:firstLine="0"/>
      </w:pPr>
      <w:rPr>
        <w:u w:val="none"/>
      </w:rPr>
    </w:lvl>
    <w:lvl w:ilvl="5">
      <w:numFmt w:val="bullet"/>
      <w:lvlText w:val="■"/>
      <w:lvlJc w:val="left"/>
      <w:pPr>
        <w:ind w:left="8280" w:firstLine="0"/>
      </w:pPr>
      <w:rPr>
        <w:u w:val="none"/>
      </w:rPr>
    </w:lvl>
    <w:lvl w:ilvl="6">
      <w:numFmt w:val="bullet"/>
      <w:lvlText w:val="●"/>
      <w:lvlJc w:val="left"/>
      <w:pPr>
        <w:ind w:left="9720" w:firstLine="0"/>
      </w:pPr>
      <w:rPr>
        <w:u w:val="none"/>
      </w:rPr>
    </w:lvl>
    <w:lvl w:ilvl="7">
      <w:numFmt w:val="bullet"/>
      <w:lvlText w:val="○"/>
      <w:lvlJc w:val="left"/>
      <w:pPr>
        <w:ind w:left="11160" w:firstLine="0"/>
      </w:pPr>
      <w:rPr>
        <w:u w:val="none"/>
      </w:rPr>
    </w:lvl>
    <w:lvl w:ilvl="8">
      <w:numFmt w:val="bullet"/>
      <w:lvlText w:val="■"/>
      <w:lvlJc w:val="left"/>
      <w:pPr>
        <w:ind w:left="12600" w:firstLine="0"/>
      </w:pPr>
      <w:rPr>
        <w:u w:val="none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1"/>
  </w:num>
  <w:num w:numId="5">
    <w:abstractNumId w:val="33"/>
  </w:num>
  <w:num w:numId="6">
    <w:abstractNumId w:val="29"/>
  </w:num>
  <w:num w:numId="7">
    <w:abstractNumId w:val="36"/>
  </w:num>
  <w:num w:numId="8">
    <w:abstractNumId w:val="5"/>
  </w:num>
  <w:num w:numId="9">
    <w:abstractNumId w:val="23"/>
  </w:num>
  <w:num w:numId="10">
    <w:abstractNumId w:val="20"/>
  </w:num>
  <w:num w:numId="11">
    <w:abstractNumId w:val="25"/>
  </w:num>
  <w:num w:numId="12">
    <w:abstractNumId w:val="11"/>
  </w:num>
  <w:num w:numId="13">
    <w:abstractNumId w:val="2"/>
  </w:num>
  <w:num w:numId="14">
    <w:abstractNumId w:val="18"/>
  </w:num>
  <w:num w:numId="15">
    <w:abstractNumId w:val="4"/>
  </w:num>
  <w:num w:numId="16">
    <w:abstractNumId w:val="15"/>
  </w:num>
  <w:num w:numId="17">
    <w:abstractNumId w:val="13"/>
  </w:num>
  <w:num w:numId="18">
    <w:abstractNumId w:val="22"/>
  </w:num>
  <w:num w:numId="19">
    <w:abstractNumId w:val="3"/>
  </w:num>
  <w:num w:numId="20">
    <w:abstractNumId w:val="32"/>
  </w:num>
  <w:num w:numId="21">
    <w:abstractNumId w:val="12"/>
  </w:num>
  <w:num w:numId="22">
    <w:abstractNumId w:val="17"/>
  </w:num>
  <w:num w:numId="23">
    <w:abstractNumId w:val="34"/>
  </w:num>
  <w:num w:numId="24">
    <w:abstractNumId w:val="35"/>
  </w:num>
  <w:num w:numId="25">
    <w:abstractNumId w:val="39"/>
  </w:num>
  <w:num w:numId="26">
    <w:abstractNumId w:val="37"/>
  </w:num>
  <w:num w:numId="27">
    <w:abstractNumId w:val="6"/>
  </w:num>
  <w:num w:numId="28">
    <w:abstractNumId w:val="30"/>
  </w:num>
  <w:num w:numId="29">
    <w:abstractNumId w:val="16"/>
  </w:num>
  <w:num w:numId="30">
    <w:abstractNumId w:val="31"/>
  </w:num>
  <w:num w:numId="31">
    <w:abstractNumId w:val="28"/>
  </w:num>
  <w:num w:numId="32">
    <w:abstractNumId w:val="1"/>
  </w:num>
  <w:num w:numId="33">
    <w:abstractNumId w:val="24"/>
  </w:num>
  <w:num w:numId="34">
    <w:abstractNumId w:val="19"/>
  </w:num>
  <w:num w:numId="35">
    <w:abstractNumId w:val="9"/>
  </w:num>
  <w:num w:numId="36">
    <w:abstractNumId w:val="40"/>
  </w:num>
  <w:num w:numId="37">
    <w:abstractNumId w:val="8"/>
  </w:num>
  <w:num w:numId="38">
    <w:abstractNumId w:val="27"/>
  </w:num>
  <w:num w:numId="39">
    <w:abstractNumId w:val="10"/>
  </w:num>
  <w:num w:numId="40">
    <w:abstractNumId w:val="38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4EEC"/>
    <w:rsid w:val="00054957"/>
    <w:rsid w:val="00093A77"/>
    <w:rsid w:val="00225C04"/>
    <w:rsid w:val="00262876"/>
    <w:rsid w:val="002A6963"/>
    <w:rsid w:val="002E3AE4"/>
    <w:rsid w:val="00474DC1"/>
    <w:rsid w:val="004838E7"/>
    <w:rsid w:val="004F4EF3"/>
    <w:rsid w:val="00747C63"/>
    <w:rsid w:val="00826E96"/>
    <w:rsid w:val="00941397"/>
    <w:rsid w:val="00BB4069"/>
    <w:rsid w:val="00D619F7"/>
    <w:rsid w:val="00E625AC"/>
    <w:rsid w:val="00EC49EE"/>
    <w:rsid w:val="00EE7CCE"/>
    <w:rsid w:val="00F6632C"/>
    <w:rsid w:val="00F91EB6"/>
    <w:rsid w:val="00FA4EEC"/>
    <w:rsid w:val="00FB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a4">
    <w:name w:val="Subtitle"/>
    <w:basedOn w:val="a"/>
    <w:next w:val="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5">
    <w:name w:val="annotation text"/>
    <w:basedOn w:val="a"/>
    <w:link w:val="10"/>
    <w:pPr>
      <w:spacing w:line="240" w:lineRule="auto"/>
    </w:pPr>
    <w:rPr>
      <w:sz w:val="20"/>
    </w:rPr>
  </w:style>
  <w:style w:type="character" w:customStyle="1" w:styleId="10">
    <w:name w:val="Текст примечания Знак1"/>
    <w:basedOn w:val="a0"/>
    <w:link w:val="a5"/>
    <w:rsid w:val="00941397"/>
    <w:rPr>
      <w:sz w:val="20"/>
    </w:rPr>
  </w:style>
  <w:style w:type="paragraph" w:styleId="a6">
    <w:name w:val="Balloon Text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7">
    <w:name w:val="Титульная страница"/>
    <w:basedOn w:val="a"/>
    <w:pPr>
      <w:widowControl w:val="0"/>
      <w:shd w:val="clear" w:color="auto" w:fill="FFFFFF"/>
      <w:autoSpaceDE w:val="0"/>
      <w:spacing w:line="360" w:lineRule="auto"/>
      <w:jc w:val="center"/>
    </w:pPr>
    <w:rPr>
      <w:rFonts w:ascii="Times New Roman" w:hAnsi="Times New Roman"/>
      <w:bCs/>
      <w:spacing w:val="-3"/>
      <w:sz w:val="28"/>
      <w:szCs w:val="28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TOC Heading"/>
    <w:basedOn w:val="1"/>
    <w:next w:val="a"/>
  </w:style>
  <w:style w:type="paragraph" w:styleId="20">
    <w:name w:val="toc 2"/>
    <w:basedOn w:val="a"/>
    <w:next w:val="a"/>
    <w:autoRedefine/>
    <w:pPr>
      <w:spacing w:after="100"/>
      <w:ind w:left="220"/>
    </w:pPr>
  </w:style>
  <w:style w:type="paragraph" w:styleId="11">
    <w:name w:val="toc 1"/>
    <w:basedOn w:val="a"/>
    <w:next w:val="a"/>
    <w:autoRedefine/>
    <w:pPr>
      <w:spacing w:after="100"/>
    </w:pPr>
  </w:style>
  <w:style w:type="paragraph" w:styleId="30">
    <w:name w:val="toc 3"/>
    <w:basedOn w:val="a"/>
    <w:next w:val="a"/>
    <w:autoRedefine/>
    <w:pPr>
      <w:spacing w:after="100"/>
      <w:ind w:left="440"/>
    </w:pPr>
  </w:style>
  <w:style w:type="paragraph" w:styleId="ab">
    <w:name w:val="caption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styleId="ac">
    <w:name w:val="No Spacing"/>
    <w:pPr>
      <w:suppressAutoHyphens/>
      <w:spacing w:after="0" w:line="240" w:lineRule="auto"/>
    </w:pPr>
  </w:style>
  <w:style w:type="paragraph" w:styleId="ad">
    <w:name w:val="List Paragraph"/>
    <w:basedOn w:val="a"/>
    <w:pPr>
      <w:ind w:left="720"/>
    </w:pPr>
  </w:style>
  <w:style w:type="paragraph" w:styleId="21">
    <w:name w:val="Quote"/>
    <w:basedOn w:val="a"/>
    <w:next w:val="a"/>
    <w:rPr>
      <w:i/>
      <w:iCs/>
      <w:color w:val="000000"/>
    </w:rPr>
  </w:style>
  <w:style w:type="paragraph" w:styleId="ae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f">
    <w:name w:val="Текст примечания Знак"/>
    <w:basedOn w:val="a0"/>
    <w:rPr>
      <w:sz w:val="20"/>
    </w:rPr>
  </w:style>
  <w:style w:type="character" w:styleId="af0">
    <w:name w:val="annotation reference"/>
    <w:basedOn w:val="a0"/>
    <w:rPr>
      <w:sz w:val="16"/>
      <w:szCs w:val="16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customStyle="1" w:styleId="70">
    <w:name w:val="Заголовок 7 Знак"/>
    <w:basedOn w:val="a0"/>
    <w:rPr>
      <w:rFonts w:ascii="Cambria" w:eastAsia="Times New Roman" w:hAnsi="Cambria" w:cs="Times New Roman"/>
      <w:i/>
      <w:iCs/>
      <w:color w:val="404040"/>
    </w:rPr>
  </w:style>
  <w:style w:type="character" w:customStyle="1" w:styleId="12">
    <w:name w:val="Заголовок 1 Знак"/>
    <w:basedOn w:val="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2">
    <w:name w:val="Заголовок 2 Знак"/>
    <w:basedOn w:val="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basedOn w:val="a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rPr>
      <w:rFonts w:ascii="Cambria" w:eastAsia="Times New Roman" w:hAnsi="Cambria" w:cs="Times New Roman"/>
      <w:i/>
      <w:iCs/>
      <w:color w:val="243F60"/>
    </w:rPr>
  </w:style>
  <w:style w:type="character" w:customStyle="1" w:styleId="80">
    <w:name w:val="Заголовок 8 Знак"/>
    <w:basedOn w:val="a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f4">
    <w:name w:val="Название Знак"/>
    <w:basedOn w:val="a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af5">
    <w:name w:val="Подзаголовок Знак"/>
    <w:basedOn w:val="a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6">
    <w:name w:val="Strong"/>
    <w:basedOn w:val="a0"/>
    <w:rPr>
      <w:b/>
      <w:bCs/>
    </w:rPr>
  </w:style>
  <w:style w:type="character" w:styleId="af7">
    <w:name w:val="Emphasis"/>
    <w:basedOn w:val="a0"/>
    <w:rPr>
      <w:i/>
      <w:iCs/>
    </w:rPr>
  </w:style>
  <w:style w:type="character" w:customStyle="1" w:styleId="23">
    <w:name w:val="Цитата 2 Знак"/>
    <w:basedOn w:val="a0"/>
    <w:rPr>
      <w:i/>
      <w:iCs/>
      <w:color w:val="000000"/>
    </w:rPr>
  </w:style>
  <w:style w:type="character" w:customStyle="1" w:styleId="af8">
    <w:name w:val="Выделенная цитата Знак"/>
    <w:basedOn w:val="a0"/>
    <w:rPr>
      <w:b/>
      <w:bCs/>
      <w:i/>
      <w:iCs/>
      <w:color w:val="4F81BD"/>
    </w:rPr>
  </w:style>
  <w:style w:type="character" w:styleId="af9">
    <w:name w:val="Subtle Emphasis"/>
    <w:basedOn w:val="a0"/>
    <w:rPr>
      <w:i/>
      <w:iCs/>
      <w:color w:val="808080"/>
    </w:rPr>
  </w:style>
  <w:style w:type="character" w:styleId="afa">
    <w:name w:val="Intense Emphasis"/>
    <w:basedOn w:val="a0"/>
    <w:rPr>
      <w:b/>
      <w:bCs/>
      <w:i/>
      <w:iCs/>
      <w:color w:val="4F81BD"/>
    </w:rPr>
  </w:style>
  <w:style w:type="character" w:styleId="afb">
    <w:name w:val="Subtle Reference"/>
    <w:basedOn w:val="a0"/>
    <w:rPr>
      <w:smallCaps/>
      <w:color w:val="C0504D"/>
      <w:u w:val="single"/>
    </w:rPr>
  </w:style>
  <w:style w:type="character" w:styleId="afc">
    <w:name w:val="Intense Reference"/>
    <w:basedOn w:val="a0"/>
    <w:rPr>
      <w:b/>
      <w:bCs/>
      <w:smallCaps/>
      <w:color w:val="C0504D"/>
      <w:spacing w:val="5"/>
      <w:u w:val="single"/>
    </w:rPr>
  </w:style>
  <w:style w:type="character" w:styleId="afd">
    <w:name w:val="Book Title"/>
    <w:basedOn w:val="a0"/>
    <w:rPr>
      <w:b/>
      <w:bCs/>
      <w:smallCaps/>
      <w:spacing w:val="5"/>
    </w:rPr>
  </w:style>
  <w:style w:type="character" w:styleId="afe">
    <w:name w:val="Hyperlink"/>
    <w:basedOn w:val="a0"/>
    <w:rPr>
      <w:color w:val="0000FF"/>
      <w:u w:val="single"/>
    </w:rPr>
  </w:style>
  <w:style w:type="paragraph" w:styleId="aff">
    <w:name w:val="annotation subject"/>
    <w:basedOn w:val="a5"/>
    <w:next w:val="a5"/>
    <w:link w:val="aff0"/>
    <w:uiPriority w:val="99"/>
    <w:semiHidden/>
    <w:unhideWhenUsed/>
    <w:rsid w:val="00941397"/>
    <w:rPr>
      <w:b/>
      <w:bCs/>
      <w:szCs w:val="20"/>
    </w:rPr>
  </w:style>
  <w:style w:type="character" w:customStyle="1" w:styleId="aff0">
    <w:name w:val="Тема примечания Знак"/>
    <w:basedOn w:val="10"/>
    <w:link w:val="aff"/>
    <w:uiPriority w:val="99"/>
    <w:semiHidden/>
    <w:rsid w:val="00941397"/>
    <w:rPr>
      <w:b/>
      <w:bCs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kern w:val="3"/>
      <w:sz w:val="52"/>
      <w:szCs w:val="52"/>
    </w:rPr>
  </w:style>
  <w:style w:type="paragraph" w:styleId="a4">
    <w:name w:val="Subtitle"/>
    <w:basedOn w:val="a"/>
    <w:next w:val="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a5">
    <w:name w:val="annotation text"/>
    <w:basedOn w:val="a"/>
    <w:link w:val="10"/>
    <w:pPr>
      <w:spacing w:line="240" w:lineRule="auto"/>
    </w:pPr>
    <w:rPr>
      <w:sz w:val="20"/>
    </w:rPr>
  </w:style>
  <w:style w:type="character" w:customStyle="1" w:styleId="10">
    <w:name w:val="Текст примечания Знак1"/>
    <w:basedOn w:val="a0"/>
    <w:link w:val="a5"/>
    <w:rsid w:val="00941397"/>
    <w:rPr>
      <w:sz w:val="20"/>
    </w:rPr>
  </w:style>
  <w:style w:type="paragraph" w:styleId="a6">
    <w:name w:val="Balloon Text"/>
    <w:basedOn w:val="a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7">
    <w:name w:val="Титульная страница"/>
    <w:basedOn w:val="a"/>
    <w:pPr>
      <w:widowControl w:val="0"/>
      <w:shd w:val="clear" w:color="auto" w:fill="FFFFFF"/>
      <w:autoSpaceDE w:val="0"/>
      <w:spacing w:line="360" w:lineRule="auto"/>
      <w:jc w:val="center"/>
    </w:pPr>
    <w:rPr>
      <w:rFonts w:ascii="Times New Roman" w:hAnsi="Times New Roman"/>
      <w:bCs/>
      <w:spacing w:val="-3"/>
      <w:sz w:val="28"/>
      <w:szCs w:val="28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TOC Heading"/>
    <w:basedOn w:val="1"/>
    <w:next w:val="a"/>
  </w:style>
  <w:style w:type="paragraph" w:styleId="20">
    <w:name w:val="toc 2"/>
    <w:basedOn w:val="a"/>
    <w:next w:val="a"/>
    <w:autoRedefine/>
    <w:pPr>
      <w:spacing w:after="100"/>
      <w:ind w:left="220"/>
    </w:pPr>
  </w:style>
  <w:style w:type="paragraph" w:styleId="11">
    <w:name w:val="toc 1"/>
    <w:basedOn w:val="a"/>
    <w:next w:val="a"/>
    <w:autoRedefine/>
    <w:pPr>
      <w:spacing w:after="100"/>
    </w:pPr>
  </w:style>
  <w:style w:type="paragraph" w:styleId="30">
    <w:name w:val="toc 3"/>
    <w:basedOn w:val="a"/>
    <w:next w:val="a"/>
    <w:autoRedefine/>
    <w:pPr>
      <w:spacing w:after="100"/>
      <w:ind w:left="440"/>
    </w:pPr>
  </w:style>
  <w:style w:type="paragraph" w:styleId="ab">
    <w:name w:val="caption"/>
    <w:basedOn w:val="a"/>
    <w:next w:val="a"/>
    <w:pPr>
      <w:spacing w:line="240" w:lineRule="auto"/>
    </w:pPr>
    <w:rPr>
      <w:b/>
      <w:bCs/>
      <w:color w:val="4F81BD"/>
      <w:sz w:val="18"/>
      <w:szCs w:val="18"/>
    </w:rPr>
  </w:style>
  <w:style w:type="paragraph" w:styleId="ac">
    <w:name w:val="No Spacing"/>
    <w:pPr>
      <w:suppressAutoHyphens/>
      <w:spacing w:after="0" w:line="240" w:lineRule="auto"/>
    </w:pPr>
  </w:style>
  <w:style w:type="paragraph" w:styleId="ad">
    <w:name w:val="List Paragraph"/>
    <w:basedOn w:val="a"/>
    <w:pPr>
      <w:ind w:left="720"/>
    </w:pPr>
  </w:style>
  <w:style w:type="paragraph" w:styleId="21">
    <w:name w:val="Quote"/>
    <w:basedOn w:val="a"/>
    <w:next w:val="a"/>
    <w:rPr>
      <w:i/>
      <w:iCs/>
      <w:color w:val="000000"/>
    </w:rPr>
  </w:style>
  <w:style w:type="paragraph" w:styleId="ae">
    <w:name w:val="Intense Quote"/>
    <w:basedOn w:val="a"/>
    <w:next w:val="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f">
    <w:name w:val="Текст примечания Знак"/>
    <w:basedOn w:val="a0"/>
    <w:rPr>
      <w:sz w:val="20"/>
    </w:rPr>
  </w:style>
  <w:style w:type="character" w:styleId="af0">
    <w:name w:val="annotation reference"/>
    <w:basedOn w:val="a0"/>
    <w:rPr>
      <w:sz w:val="16"/>
      <w:szCs w:val="16"/>
    </w:rPr>
  </w:style>
  <w:style w:type="character" w:customStyle="1" w:styleId="af1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customStyle="1" w:styleId="70">
    <w:name w:val="Заголовок 7 Знак"/>
    <w:basedOn w:val="a0"/>
    <w:rPr>
      <w:rFonts w:ascii="Cambria" w:eastAsia="Times New Roman" w:hAnsi="Cambria" w:cs="Times New Roman"/>
      <w:i/>
      <w:iCs/>
      <w:color w:val="404040"/>
    </w:rPr>
  </w:style>
  <w:style w:type="character" w:customStyle="1" w:styleId="12">
    <w:name w:val="Заголовок 1 Знак"/>
    <w:basedOn w:val="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2">
    <w:name w:val="Заголовок 2 Знак"/>
    <w:basedOn w:val="a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basedOn w:val="a0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rPr>
      <w:rFonts w:ascii="Cambria" w:eastAsia="Times New Roman" w:hAnsi="Cambria" w:cs="Times New Roman"/>
      <w:i/>
      <w:iCs/>
      <w:color w:val="243F60"/>
    </w:rPr>
  </w:style>
  <w:style w:type="character" w:customStyle="1" w:styleId="80">
    <w:name w:val="Заголовок 8 Знак"/>
    <w:basedOn w:val="a0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af4">
    <w:name w:val="Название Знак"/>
    <w:basedOn w:val="a0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af5">
    <w:name w:val="Подзаголовок Знак"/>
    <w:basedOn w:val="a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6">
    <w:name w:val="Strong"/>
    <w:basedOn w:val="a0"/>
    <w:rPr>
      <w:b/>
      <w:bCs/>
    </w:rPr>
  </w:style>
  <w:style w:type="character" w:styleId="af7">
    <w:name w:val="Emphasis"/>
    <w:basedOn w:val="a0"/>
    <w:rPr>
      <w:i/>
      <w:iCs/>
    </w:rPr>
  </w:style>
  <w:style w:type="character" w:customStyle="1" w:styleId="23">
    <w:name w:val="Цитата 2 Знак"/>
    <w:basedOn w:val="a0"/>
    <w:rPr>
      <w:i/>
      <w:iCs/>
      <w:color w:val="000000"/>
    </w:rPr>
  </w:style>
  <w:style w:type="character" w:customStyle="1" w:styleId="af8">
    <w:name w:val="Выделенная цитата Знак"/>
    <w:basedOn w:val="a0"/>
    <w:rPr>
      <w:b/>
      <w:bCs/>
      <w:i/>
      <w:iCs/>
      <w:color w:val="4F81BD"/>
    </w:rPr>
  </w:style>
  <w:style w:type="character" w:styleId="af9">
    <w:name w:val="Subtle Emphasis"/>
    <w:basedOn w:val="a0"/>
    <w:rPr>
      <w:i/>
      <w:iCs/>
      <w:color w:val="808080"/>
    </w:rPr>
  </w:style>
  <w:style w:type="character" w:styleId="afa">
    <w:name w:val="Intense Emphasis"/>
    <w:basedOn w:val="a0"/>
    <w:rPr>
      <w:b/>
      <w:bCs/>
      <w:i/>
      <w:iCs/>
      <w:color w:val="4F81BD"/>
    </w:rPr>
  </w:style>
  <w:style w:type="character" w:styleId="afb">
    <w:name w:val="Subtle Reference"/>
    <w:basedOn w:val="a0"/>
    <w:rPr>
      <w:smallCaps/>
      <w:color w:val="C0504D"/>
      <w:u w:val="single"/>
    </w:rPr>
  </w:style>
  <w:style w:type="character" w:styleId="afc">
    <w:name w:val="Intense Reference"/>
    <w:basedOn w:val="a0"/>
    <w:rPr>
      <w:b/>
      <w:bCs/>
      <w:smallCaps/>
      <w:color w:val="C0504D"/>
      <w:spacing w:val="5"/>
      <w:u w:val="single"/>
    </w:rPr>
  </w:style>
  <w:style w:type="character" w:styleId="afd">
    <w:name w:val="Book Title"/>
    <w:basedOn w:val="a0"/>
    <w:rPr>
      <w:b/>
      <w:bCs/>
      <w:smallCaps/>
      <w:spacing w:val="5"/>
    </w:rPr>
  </w:style>
  <w:style w:type="character" w:styleId="afe">
    <w:name w:val="Hyperlink"/>
    <w:basedOn w:val="a0"/>
    <w:rPr>
      <w:color w:val="0000FF"/>
      <w:u w:val="single"/>
    </w:rPr>
  </w:style>
  <w:style w:type="paragraph" w:styleId="aff">
    <w:name w:val="annotation subject"/>
    <w:basedOn w:val="a5"/>
    <w:next w:val="a5"/>
    <w:link w:val="aff0"/>
    <w:uiPriority w:val="99"/>
    <w:semiHidden/>
    <w:unhideWhenUsed/>
    <w:rsid w:val="00941397"/>
    <w:rPr>
      <w:b/>
      <w:bCs/>
      <w:szCs w:val="20"/>
    </w:rPr>
  </w:style>
  <w:style w:type="character" w:customStyle="1" w:styleId="aff0">
    <w:name w:val="Тема примечания Знак"/>
    <w:basedOn w:val="10"/>
    <w:link w:val="aff"/>
    <w:uiPriority w:val="99"/>
    <w:semiHidden/>
    <w:rsid w:val="00941397"/>
    <w:rPr>
      <w:b/>
      <w:bCs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loudfogger.com/en/download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romweb.ru/web-servisy/kak-oblachnye-hranilishha-sami-ispolzujut-moi-fajly-zashhita-dannyh-oblakah/" TargetMode="External"/><Relationship Id="rId18" Type="http://schemas.openxmlformats.org/officeDocument/2006/relationships/hyperlink" Target="https://launchpad.net/ubuntuone-client" TargetMode="External"/><Relationship Id="rId26" Type="http://schemas.openxmlformats.org/officeDocument/2006/relationships/image" Target="media/image7.pn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34" Type="http://schemas.openxmlformats.org/officeDocument/2006/relationships/hyperlink" Target="http://ru.wikipedia.org/wiki/Dropbo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omweb.ru/web-servisy/chto-takoe-oblachnoe-hranilishhe-dannyh/" TargetMode="External"/><Relationship Id="rId17" Type="http://schemas.openxmlformats.org/officeDocument/2006/relationships/hyperlink" Target="http://blog.canonical.com/2014/04/02/shutting-down-ubuntu-one-file-services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ru.wikipedia.org/wiki/SaaS" TargetMode="External"/><Relationship Id="rId38" Type="http://schemas.openxmlformats.org/officeDocument/2006/relationships/hyperlink" Target="http://ru.wikipedia.org/wiki/&#1053;&#1072;&#1080;&#1073;&#1086;&#1083;&#1100;&#1096;&#1072;&#1103;_&#1086;&#1073;&#1097;&#1072;&#1103;_&#1087;&#1086;&#1076;&#1089;&#1090;&#1088;&#1086;&#1082;&#1072;" TargetMode="External"/><Relationship Id="rId2" Type="http://schemas.openxmlformats.org/officeDocument/2006/relationships/styles" Target="styles.xml"/><Relationship Id="rId16" Type="http://schemas.openxmlformats.org/officeDocument/2006/relationships/hyperlink" Target="http://habrahabr.ru/post/119348/" TargetMode="External"/><Relationship Id="rId20" Type="http://schemas.openxmlformats.org/officeDocument/2006/relationships/hyperlink" Target="https://www.boxcryptor.com/ru/provider" TargetMode="External"/><Relationship Id="rId29" Type="http://schemas.openxmlformats.org/officeDocument/2006/relationships/image" Target="media/image1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brahabr.ru/company/abbyy/blog/152947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ru.wikipedia.org/wiki/&#1054;&#1073;&#1083;&#1072;&#1095;&#1085;&#1086;&#1077;_&#1093;&#1088;&#1072;&#1085;&#1080;&#1083;&#1080;&#1097;&#1077;_&#1076;&#1072;&#1085;&#1085;&#1099;&#1093;" TargetMode="External"/><Relationship Id="rId37" Type="http://schemas.openxmlformats.org/officeDocument/2006/relationships/hyperlink" Target="http://ru.wikipedia.org/wiki/&#1053;&#1072;&#1080;&#1073;&#1086;&#1083;&#1100;&#1096;&#1072;&#1103;_&#1086;&#1073;&#1097;&#1072;&#1103;_&#1087;&#1086;&#1089;&#1083;&#1077;&#1076;&#1086;&#1074;&#1072;&#1090;&#1077;&#1083;&#1100;&#1085;&#1086;&#1089;&#1090;&#1100;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abrahabr.ru/post/207780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://ru.wikipedia.org/wiki/Diff" TargetMode="External"/><Relationship Id="rId10" Type="http://schemas.openxmlformats.org/officeDocument/2006/relationships/hyperlink" Target="http://www.iaas.su/article/razvitie-oblachnyh-tehnologiy/" TargetMode="External"/><Relationship Id="rId19" Type="http://schemas.openxmlformats.org/officeDocument/2006/relationships/hyperlink" Target="http://romweb.ru/web-servisy/kak-zashhitit-moi-fajly-v-oblake-realno-dejstvuyushhij-variant/" TargetMode="External"/><Relationship Id="rId31" Type="http://schemas.openxmlformats.org/officeDocument/2006/relationships/hyperlink" Target="http://ru.wikipedia.org/wiki/&#1044;&#1080;&#1089;&#1082;&#1077;&#1090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habrahabr.ru/post/143111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://ru.wikipedia.org/wiki/&#1048;&#1085;&#1090;&#1077;&#1088;&#1085;&#1077;&#1090;" TargetMode="External"/><Relationship Id="rId35" Type="http://schemas.openxmlformats.org/officeDocument/2006/relationships/hyperlink" Target="http://ru.wikipedia.org/wiki/Enc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56</Pages>
  <Words>7241</Words>
  <Characters>41278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Diplom.docx</vt:lpstr>
    </vt:vector>
  </TitlesOfParts>
  <Company/>
  <LinksUpToDate>false</LinksUpToDate>
  <CharactersWithSpaces>48423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Diplom.docx</dc:title>
  <dc:creator>Julia Shemiakina</dc:creator>
  <cp:lastModifiedBy>Севрюков Сергей Юрьевич</cp:lastModifiedBy>
  <cp:revision>5</cp:revision>
  <dcterms:created xsi:type="dcterms:W3CDTF">2014-06-01T22:57:00Z</dcterms:created>
  <dcterms:modified xsi:type="dcterms:W3CDTF">2014-06-02T14:40:00Z</dcterms:modified>
</cp:coreProperties>
</file>